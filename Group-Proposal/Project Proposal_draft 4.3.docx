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A8FF4" w14:textId="77777777" w:rsidR="00471D97" w:rsidRPr="00471D97" w:rsidRDefault="00471D97" w:rsidP="008A535E">
      <w:pPr>
        <w:autoSpaceDE w:val="0"/>
        <w:autoSpaceDN w:val="0"/>
        <w:adjustRightInd w:val="0"/>
        <w:rPr>
          <w:rFonts w:ascii="Times New Roman" w:hAnsi="Times New Roman" w:cs="Times New Roman"/>
          <w:b/>
          <w:sz w:val="24"/>
          <w:szCs w:val="24"/>
          <w:u w:val="single"/>
        </w:rPr>
      </w:pPr>
      <w:r w:rsidRPr="00471D97">
        <w:rPr>
          <w:rFonts w:ascii="Times New Roman" w:hAnsi="Times New Roman" w:cs="Times New Roman"/>
          <w:b/>
          <w:sz w:val="24"/>
          <w:szCs w:val="24"/>
          <w:u w:val="single"/>
        </w:rPr>
        <w:t>What problem did you select and why did you select it?</w:t>
      </w:r>
    </w:p>
    <w:p w14:paraId="1C3CE480" w14:textId="6CD6FB3F" w:rsidR="0003702D" w:rsidRDefault="0003702D" w:rsidP="0003702D">
      <w:pPr>
        <w:autoSpaceDE w:val="0"/>
        <w:autoSpaceDN w:val="0"/>
        <w:adjustRightInd w:val="0"/>
        <w:spacing w:after="0" w:line="240" w:lineRule="auto"/>
        <w:rPr>
          <w:ins w:id="0" w:author="Wu, Jichong" w:date="2021-04-03T09:34:00Z"/>
          <w:rFonts w:ascii="Times New Roman" w:hAnsi="Times New Roman" w:cs="Times New Roman"/>
          <w:sz w:val="24"/>
          <w:szCs w:val="24"/>
        </w:rPr>
      </w:pPr>
      <w:commentRangeStart w:id="1"/>
      <w:ins w:id="2" w:author="Wu, Jichong" w:date="2021-04-03T09:31:00Z">
        <w:r w:rsidRPr="0003702D">
          <w:rPr>
            <w:rFonts w:ascii="Times New Roman" w:hAnsi="Times New Roman" w:cs="Times New Roman"/>
            <w:sz w:val="24"/>
            <w:szCs w:val="24"/>
          </w:rPr>
          <w:t>On a global scale</w:t>
        </w:r>
      </w:ins>
      <w:commentRangeEnd w:id="1"/>
      <w:ins w:id="3" w:author="Wu, Jichong" w:date="2021-04-03T09:36:00Z">
        <w:r>
          <w:rPr>
            <w:rStyle w:val="CommentReference"/>
          </w:rPr>
          <w:commentReference w:id="1"/>
        </w:r>
      </w:ins>
      <w:ins w:id="4" w:author="Wu, Jichong" w:date="2021-04-03T09:31:00Z">
        <w:r w:rsidRPr="0003702D">
          <w:rPr>
            <w:rFonts w:ascii="Times New Roman" w:hAnsi="Times New Roman" w:cs="Times New Roman"/>
            <w:sz w:val="24"/>
            <w:szCs w:val="24"/>
          </w:rPr>
          <w:t xml:space="preserve">, approximately 1.35 million people die annually </w:t>
        </w:r>
        <w:proofErr w:type="gramStart"/>
        <w:r w:rsidRPr="0003702D">
          <w:rPr>
            <w:rFonts w:ascii="Times New Roman" w:hAnsi="Times New Roman" w:cs="Times New Roman"/>
            <w:sz w:val="24"/>
            <w:szCs w:val="24"/>
          </w:rPr>
          <w:t>as a result of</w:t>
        </w:r>
      </w:ins>
      <w:proofErr w:type="gramEnd"/>
      <w:ins w:id="5" w:author="Wu, Jichong" w:date="2021-04-03T09:32:00Z">
        <w:r>
          <w:rPr>
            <w:rFonts w:ascii="Times New Roman" w:hAnsi="Times New Roman" w:cs="Times New Roman"/>
            <w:sz w:val="24"/>
            <w:szCs w:val="24"/>
          </w:rPr>
          <w:t xml:space="preserve"> </w:t>
        </w:r>
      </w:ins>
      <w:ins w:id="6" w:author="Wu, Jichong" w:date="2021-04-03T09:31:00Z">
        <w:r w:rsidRPr="0003702D">
          <w:rPr>
            <w:rFonts w:ascii="Times New Roman" w:hAnsi="Times New Roman" w:cs="Times New Roman"/>
            <w:sz w:val="24"/>
            <w:szCs w:val="24"/>
          </w:rPr>
          <w:t>motor vehicle collisions. Road traffic injuries are the leading cause of death</w:t>
        </w:r>
      </w:ins>
      <w:ins w:id="7" w:author="Wu, Jichong" w:date="2021-04-03T09:32:00Z">
        <w:r>
          <w:rPr>
            <w:rFonts w:ascii="Times New Roman" w:hAnsi="Times New Roman" w:cs="Times New Roman"/>
            <w:sz w:val="24"/>
            <w:szCs w:val="24"/>
          </w:rPr>
          <w:t xml:space="preserve"> </w:t>
        </w:r>
      </w:ins>
      <w:ins w:id="8" w:author="Wu, Jichong" w:date="2021-04-03T09:31:00Z">
        <w:r w:rsidRPr="0003702D">
          <w:rPr>
            <w:rFonts w:ascii="Times New Roman" w:hAnsi="Times New Roman" w:cs="Times New Roman"/>
            <w:sz w:val="24"/>
            <w:szCs w:val="24"/>
          </w:rPr>
          <w:t>among people ages 5-29. In the United States there were more than 33,244 fatal</w:t>
        </w:r>
      </w:ins>
      <w:ins w:id="9" w:author="Wu, Jichong" w:date="2021-04-03T09:33:00Z">
        <w:r>
          <w:rPr>
            <w:rFonts w:ascii="Times New Roman" w:hAnsi="Times New Roman" w:cs="Times New Roman"/>
            <w:sz w:val="24"/>
            <w:szCs w:val="24"/>
          </w:rPr>
          <w:t xml:space="preserve"> </w:t>
        </w:r>
      </w:ins>
      <w:ins w:id="10" w:author="Wu, Jichong" w:date="2021-04-03T09:31:00Z">
        <w:r w:rsidRPr="0003702D">
          <w:rPr>
            <w:rFonts w:ascii="Times New Roman" w:hAnsi="Times New Roman" w:cs="Times New Roman"/>
            <w:sz w:val="24"/>
            <w:szCs w:val="24"/>
          </w:rPr>
          <w:t xml:space="preserve">motor vehicle collisions. Anyone who has been involved </w:t>
        </w:r>
        <w:proofErr w:type="spellStart"/>
        <w:r w:rsidRPr="0003702D">
          <w:rPr>
            <w:rFonts w:ascii="Times New Roman" w:hAnsi="Times New Roman" w:cs="Times New Roman"/>
            <w:sz w:val="24"/>
            <w:szCs w:val="24"/>
          </w:rPr>
          <w:t>i</w:t>
        </w:r>
        <w:proofErr w:type="spellEnd"/>
        <w:r w:rsidRPr="0003702D">
          <w:rPr>
            <w:rFonts w:ascii="Times New Roman" w:hAnsi="Times New Roman" w:cs="Times New Roman"/>
            <w:sz w:val="24"/>
            <w:szCs w:val="24"/>
          </w:rPr>
          <w:t xml:space="preserve"> n a motor vehicle</w:t>
        </w:r>
      </w:ins>
      <w:ins w:id="11" w:author="Wu, Jichong" w:date="2021-04-03T09:33:00Z">
        <w:r>
          <w:rPr>
            <w:rFonts w:ascii="Times New Roman" w:hAnsi="Times New Roman" w:cs="Times New Roman"/>
            <w:sz w:val="24"/>
            <w:szCs w:val="24"/>
          </w:rPr>
          <w:t xml:space="preserve"> </w:t>
        </w:r>
      </w:ins>
      <w:ins w:id="12" w:author="Wu, Jichong" w:date="2021-04-03T09:31:00Z">
        <w:r w:rsidRPr="0003702D">
          <w:rPr>
            <w:rFonts w:ascii="Times New Roman" w:hAnsi="Times New Roman" w:cs="Times New Roman"/>
            <w:sz w:val="24"/>
            <w:szCs w:val="24"/>
          </w:rPr>
          <w:t>collision understands that collisions seemingly occur at random, without warning,</w:t>
        </w:r>
      </w:ins>
      <w:ins w:id="13" w:author="Wu, Jichong" w:date="2021-04-03T09:33:00Z">
        <w:r>
          <w:rPr>
            <w:rFonts w:ascii="Times New Roman" w:hAnsi="Times New Roman" w:cs="Times New Roman"/>
            <w:sz w:val="24"/>
            <w:szCs w:val="24"/>
          </w:rPr>
          <w:t xml:space="preserve"> </w:t>
        </w:r>
      </w:ins>
      <w:ins w:id="14" w:author="Wu, Jichong" w:date="2021-04-03T09:31:00Z">
        <w:r w:rsidRPr="0003702D">
          <w:rPr>
            <w:rFonts w:ascii="Times New Roman" w:hAnsi="Times New Roman" w:cs="Times New Roman"/>
            <w:sz w:val="24"/>
            <w:szCs w:val="24"/>
          </w:rPr>
          <w:t>and are often physically, emotionally, and financially scarring.</w:t>
        </w:r>
      </w:ins>
    </w:p>
    <w:p w14:paraId="0E71862B" w14:textId="77777777" w:rsidR="0003702D" w:rsidRDefault="0003702D" w:rsidP="0003702D">
      <w:pPr>
        <w:autoSpaceDE w:val="0"/>
        <w:autoSpaceDN w:val="0"/>
        <w:adjustRightInd w:val="0"/>
        <w:spacing w:after="0" w:line="240" w:lineRule="auto"/>
        <w:rPr>
          <w:ins w:id="15" w:author="Wu, Jichong" w:date="2021-04-03T09:31:00Z"/>
          <w:rFonts w:ascii="Times New Roman" w:hAnsi="Times New Roman" w:cs="Times New Roman"/>
          <w:sz w:val="24"/>
          <w:szCs w:val="24"/>
        </w:rPr>
        <w:pPrChange w:id="16" w:author="Wu, Jichong" w:date="2021-04-03T09:31:00Z">
          <w:pPr>
            <w:autoSpaceDE w:val="0"/>
            <w:autoSpaceDN w:val="0"/>
            <w:adjustRightInd w:val="0"/>
          </w:pPr>
        </w:pPrChange>
      </w:pPr>
    </w:p>
    <w:p w14:paraId="121141AF" w14:textId="55A0FDFE" w:rsidR="00B40CD7" w:rsidRDefault="00BE7DDB" w:rsidP="000227C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National Highway Traffic Safety Administration (</w:t>
      </w:r>
      <w:r w:rsidR="00FB2D1D" w:rsidRPr="00F55563">
        <w:rPr>
          <w:rFonts w:ascii="Times New Roman" w:hAnsi="Times New Roman" w:cs="Times New Roman"/>
          <w:sz w:val="24"/>
          <w:szCs w:val="24"/>
        </w:rPr>
        <w:t>NHTSA</w:t>
      </w:r>
      <w:r>
        <w:rPr>
          <w:rFonts w:ascii="Times New Roman" w:hAnsi="Times New Roman" w:cs="Times New Roman"/>
          <w:sz w:val="24"/>
          <w:szCs w:val="24"/>
        </w:rPr>
        <w:t>)</w:t>
      </w:r>
      <w:r w:rsidR="00FB2D1D" w:rsidRPr="00F55563">
        <w:rPr>
          <w:rFonts w:ascii="Times New Roman" w:hAnsi="Times New Roman" w:cs="Times New Roman"/>
          <w:sz w:val="24"/>
          <w:szCs w:val="24"/>
        </w:rPr>
        <w:t xml:space="preserve"> found that </w:t>
      </w:r>
      <w:r w:rsidR="00FB2D1D">
        <w:rPr>
          <w:rFonts w:ascii="Times New Roman" w:hAnsi="Times New Roman" w:cs="Times New Roman"/>
          <w:sz w:val="24"/>
          <w:szCs w:val="24"/>
        </w:rPr>
        <w:t>18.9 percent</w:t>
      </w:r>
      <w:r w:rsidR="00FB2D1D" w:rsidRPr="00F55563">
        <w:rPr>
          <w:rFonts w:ascii="Times New Roman" w:hAnsi="Times New Roman" w:cs="Times New Roman"/>
          <w:sz w:val="24"/>
          <w:szCs w:val="24"/>
        </w:rPr>
        <w:t xml:space="preserve"> of fatal crashes involved rollover</w:t>
      </w:r>
      <w:r>
        <w:rPr>
          <w:rFonts w:ascii="Times New Roman" w:hAnsi="Times New Roman" w:cs="Times New Roman"/>
          <w:sz w:val="24"/>
          <w:szCs w:val="24"/>
        </w:rPr>
        <w:t xml:space="preserve"> even</w:t>
      </w:r>
      <w:r w:rsidR="00894F86">
        <w:rPr>
          <w:rFonts w:ascii="Times New Roman" w:hAnsi="Times New Roman" w:cs="Times New Roman"/>
          <w:sz w:val="24"/>
          <w:szCs w:val="24"/>
        </w:rPr>
        <w:t>t</w:t>
      </w:r>
      <w:r w:rsidR="00FB2D1D" w:rsidRPr="00F55563">
        <w:rPr>
          <w:rFonts w:ascii="Times New Roman" w:hAnsi="Times New Roman" w:cs="Times New Roman"/>
          <w:sz w:val="24"/>
          <w:szCs w:val="24"/>
        </w:rPr>
        <w:t>s in 2014</w:t>
      </w:r>
      <w:r w:rsidR="00FB2D1D">
        <w:rPr>
          <w:rStyle w:val="FootnoteReference"/>
          <w:rFonts w:ascii="Times New Roman" w:hAnsi="Times New Roman" w:cs="Times New Roman"/>
          <w:sz w:val="24"/>
          <w:szCs w:val="24"/>
        </w:rPr>
        <w:footnoteReference w:id="1"/>
      </w:r>
      <w:r w:rsidR="00FB2D1D">
        <w:rPr>
          <w:rFonts w:ascii="Times New Roman" w:hAnsi="Times New Roman" w:cs="Times New Roman"/>
          <w:sz w:val="24"/>
          <w:szCs w:val="24"/>
        </w:rPr>
        <w:t>.</w:t>
      </w:r>
      <w:r>
        <w:rPr>
          <w:rFonts w:ascii="Times New Roman" w:hAnsi="Times New Roman" w:cs="Times New Roman"/>
          <w:sz w:val="24"/>
          <w:szCs w:val="24"/>
        </w:rPr>
        <w:t xml:space="preserve"> </w:t>
      </w:r>
      <w:r w:rsidR="007B68F8">
        <w:rPr>
          <w:rFonts w:ascii="Times New Roman" w:hAnsi="Times New Roman" w:cs="Times New Roman"/>
          <w:sz w:val="24"/>
          <w:szCs w:val="24"/>
        </w:rPr>
        <w:t>R</w:t>
      </w:r>
      <w:r w:rsidR="00126AD3">
        <w:rPr>
          <w:rFonts w:ascii="Times New Roman" w:hAnsi="Times New Roman" w:cs="Times New Roman"/>
          <w:sz w:val="24"/>
          <w:szCs w:val="24"/>
        </w:rPr>
        <w:t xml:space="preserve">ollover events </w:t>
      </w:r>
      <w:r w:rsidR="00B40CD7">
        <w:rPr>
          <w:rFonts w:ascii="Times New Roman" w:hAnsi="Times New Roman" w:cs="Times New Roman"/>
          <w:sz w:val="24"/>
          <w:szCs w:val="24"/>
        </w:rPr>
        <w:t>happen</w:t>
      </w:r>
      <w:r w:rsidR="007B68F8">
        <w:rPr>
          <w:rFonts w:ascii="Times New Roman" w:hAnsi="Times New Roman" w:cs="Times New Roman"/>
          <w:sz w:val="24"/>
          <w:szCs w:val="24"/>
        </w:rPr>
        <w:t>ed in various types of crashes, such as single-vehicle crashes and multi-vehicle crashes.</w:t>
      </w:r>
      <w:r w:rsidR="00B40CD7">
        <w:rPr>
          <w:rFonts w:ascii="Times New Roman" w:hAnsi="Times New Roman" w:cs="Times New Roman"/>
          <w:sz w:val="24"/>
          <w:szCs w:val="24"/>
        </w:rPr>
        <w:t xml:space="preserve"> </w:t>
      </w:r>
      <w:r w:rsidR="007B68F8">
        <w:rPr>
          <w:rFonts w:ascii="Times New Roman" w:hAnsi="Times New Roman" w:cs="Times New Roman"/>
          <w:sz w:val="24"/>
          <w:szCs w:val="24"/>
        </w:rPr>
        <w:t xml:space="preserve">This project will </w:t>
      </w:r>
      <w:r w:rsidR="00471D97">
        <w:rPr>
          <w:rFonts w:ascii="Times New Roman" w:hAnsi="Times New Roman" w:cs="Times New Roman"/>
          <w:sz w:val="24"/>
          <w:szCs w:val="24"/>
        </w:rPr>
        <w:t xml:space="preserve">only </w:t>
      </w:r>
      <w:r w:rsidR="007B68F8">
        <w:rPr>
          <w:rFonts w:ascii="Times New Roman" w:hAnsi="Times New Roman" w:cs="Times New Roman"/>
          <w:sz w:val="24"/>
          <w:szCs w:val="24"/>
        </w:rPr>
        <w:t>focus on the rollover events in fatal single-vehicle crashes.</w:t>
      </w:r>
    </w:p>
    <w:p w14:paraId="3B119956" w14:textId="77777777" w:rsidR="00FB2D1D" w:rsidRPr="0003702D" w:rsidRDefault="00126AD3" w:rsidP="00471D97">
      <w:pPr>
        <w:autoSpaceDE w:val="0"/>
        <w:autoSpaceDN w:val="0"/>
        <w:adjustRightInd w:val="0"/>
        <w:rPr>
          <w:rFonts w:ascii="Times New Roman" w:hAnsi="Times New Roman" w:cs="Times New Roman"/>
          <w:b/>
          <w:bCs/>
          <w:sz w:val="24"/>
          <w:szCs w:val="24"/>
          <w:rPrChange w:id="17" w:author="Wu, Jichong" w:date="2021-04-03T09:30:00Z">
            <w:rPr>
              <w:rFonts w:ascii="Times New Roman" w:hAnsi="Times New Roman" w:cs="Times New Roman"/>
              <w:sz w:val="24"/>
              <w:szCs w:val="24"/>
            </w:rPr>
          </w:rPrChange>
        </w:rPr>
      </w:pPr>
      <w:r w:rsidRPr="0003702D">
        <w:rPr>
          <w:rFonts w:ascii="Times New Roman" w:hAnsi="Times New Roman" w:cs="Times New Roman"/>
          <w:b/>
          <w:bCs/>
          <w:sz w:val="24"/>
          <w:szCs w:val="24"/>
          <w:rPrChange w:id="18" w:author="Wu, Jichong" w:date="2021-04-03T09:30:00Z">
            <w:rPr>
              <w:rFonts w:ascii="Times New Roman" w:hAnsi="Times New Roman" w:cs="Times New Roman"/>
              <w:sz w:val="24"/>
              <w:szCs w:val="24"/>
            </w:rPr>
          </w:rPrChange>
        </w:rPr>
        <w:t>Th</w:t>
      </w:r>
      <w:r w:rsidR="00B40CD7" w:rsidRPr="0003702D">
        <w:rPr>
          <w:rFonts w:ascii="Times New Roman" w:hAnsi="Times New Roman" w:cs="Times New Roman"/>
          <w:b/>
          <w:bCs/>
          <w:sz w:val="24"/>
          <w:szCs w:val="24"/>
          <w:rPrChange w:id="19" w:author="Wu, Jichong" w:date="2021-04-03T09:30:00Z">
            <w:rPr>
              <w:rFonts w:ascii="Times New Roman" w:hAnsi="Times New Roman" w:cs="Times New Roman"/>
              <w:sz w:val="24"/>
              <w:szCs w:val="24"/>
            </w:rPr>
          </w:rPrChange>
        </w:rPr>
        <w:t>e purpose of this</w:t>
      </w:r>
      <w:r w:rsidRPr="0003702D">
        <w:rPr>
          <w:rFonts w:ascii="Times New Roman" w:hAnsi="Times New Roman" w:cs="Times New Roman"/>
          <w:b/>
          <w:bCs/>
          <w:sz w:val="24"/>
          <w:szCs w:val="24"/>
          <w:rPrChange w:id="20" w:author="Wu, Jichong" w:date="2021-04-03T09:30:00Z">
            <w:rPr>
              <w:rFonts w:ascii="Times New Roman" w:hAnsi="Times New Roman" w:cs="Times New Roman"/>
              <w:sz w:val="24"/>
              <w:szCs w:val="24"/>
            </w:rPr>
          </w:rPrChange>
        </w:rPr>
        <w:t xml:space="preserve"> project is </w:t>
      </w:r>
      <w:r w:rsidR="00B40CD7" w:rsidRPr="0003702D">
        <w:rPr>
          <w:rFonts w:ascii="Times New Roman" w:hAnsi="Times New Roman" w:cs="Times New Roman"/>
          <w:b/>
          <w:bCs/>
          <w:sz w:val="24"/>
          <w:szCs w:val="24"/>
          <w:rPrChange w:id="21" w:author="Wu, Jichong" w:date="2021-04-03T09:30:00Z">
            <w:rPr>
              <w:rFonts w:ascii="Times New Roman" w:hAnsi="Times New Roman" w:cs="Times New Roman"/>
              <w:sz w:val="24"/>
              <w:szCs w:val="24"/>
            </w:rPr>
          </w:rPrChange>
        </w:rPr>
        <w:t xml:space="preserve">to </w:t>
      </w:r>
      <w:r w:rsidR="00471D97" w:rsidRPr="0003702D">
        <w:rPr>
          <w:rFonts w:ascii="Times New Roman" w:hAnsi="Times New Roman" w:cs="Times New Roman"/>
          <w:b/>
          <w:bCs/>
          <w:sz w:val="24"/>
          <w:szCs w:val="24"/>
          <w:rPrChange w:id="22" w:author="Wu, Jichong" w:date="2021-04-03T09:30:00Z">
            <w:rPr>
              <w:rFonts w:ascii="Times New Roman" w:hAnsi="Times New Roman" w:cs="Times New Roman"/>
              <w:sz w:val="24"/>
              <w:szCs w:val="24"/>
            </w:rPr>
          </w:rPrChange>
        </w:rPr>
        <w:t>study how to reduce the likelihood of rollover events in fatal single-vehicle crashes.</w:t>
      </w:r>
    </w:p>
    <w:p w14:paraId="2D344C03" w14:textId="77777777" w:rsidR="0048377B" w:rsidRPr="000227CF" w:rsidRDefault="0048377B" w:rsidP="008A535E">
      <w:pPr>
        <w:autoSpaceDE w:val="0"/>
        <w:autoSpaceDN w:val="0"/>
        <w:adjustRightInd w:val="0"/>
        <w:rPr>
          <w:rFonts w:ascii="Times New Roman" w:hAnsi="Times New Roman" w:cs="Times New Roman"/>
          <w:b/>
          <w:sz w:val="24"/>
          <w:szCs w:val="24"/>
          <w:u w:val="single"/>
        </w:rPr>
      </w:pPr>
      <w:r w:rsidRPr="000227CF">
        <w:rPr>
          <w:rFonts w:ascii="Times New Roman" w:hAnsi="Times New Roman" w:cs="Times New Roman"/>
          <w:b/>
          <w:sz w:val="24"/>
          <w:szCs w:val="24"/>
          <w:u w:val="single"/>
        </w:rPr>
        <w:t>What database/dataset will you use? Does it need to be cleaned?</w:t>
      </w:r>
    </w:p>
    <w:p w14:paraId="4A54EBC7" w14:textId="715CAD7D" w:rsidR="00471D97" w:rsidRDefault="00471D97" w:rsidP="000227CF">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4"/>
          <w:szCs w:val="24"/>
        </w:rPr>
        <w:t xml:space="preserve">This project </w:t>
      </w:r>
      <w:r w:rsidR="000227CF">
        <w:rPr>
          <w:rFonts w:ascii="Times New Roman" w:hAnsi="Times New Roman" w:cs="Times New Roman"/>
          <w:sz w:val="24"/>
          <w:szCs w:val="24"/>
        </w:rPr>
        <w:t xml:space="preserve">will use </w:t>
      </w:r>
      <w:r>
        <w:rPr>
          <w:rFonts w:ascii="Times New Roman" w:hAnsi="Times New Roman" w:cs="Times New Roman"/>
          <w:sz w:val="24"/>
          <w:szCs w:val="24"/>
        </w:rPr>
        <w:t xml:space="preserve">the </w:t>
      </w:r>
      <w:r w:rsidRPr="00471D97">
        <w:rPr>
          <w:rFonts w:ascii="Times New Roman" w:hAnsi="Times New Roman" w:cs="Times New Roman"/>
          <w:color w:val="000000"/>
          <w:sz w:val="24"/>
          <w:szCs w:val="24"/>
        </w:rPr>
        <w:t>Fatality Analysis Reporting System (FARS)</w:t>
      </w:r>
      <w:r w:rsidR="000227CF">
        <w:rPr>
          <w:rFonts w:ascii="Times New Roman" w:hAnsi="Times New Roman" w:cs="Times New Roman"/>
          <w:color w:val="000000"/>
          <w:sz w:val="24"/>
          <w:szCs w:val="24"/>
        </w:rPr>
        <w:t xml:space="preserve"> </w:t>
      </w:r>
      <w:ins w:id="23" w:author="Wu, Jichong" w:date="2021-04-03T09:38:00Z">
        <w:r w:rsidR="00245B4D" w:rsidRPr="00245B4D">
          <w:rPr>
            <w:rFonts w:ascii="Times New Roman" w:hAnsi="Times New Roman" w:cs="Times New Roman"/>
            <w:color w:val="000000"/>
            <w:sz w:val="24"/>
            <w:szCs w:val="24"/>
          </w:rPr>
          <w:t>publicly available dataset on fatal crashes in the United States</w:t>
        </w:r>
        <w:r w:rsidR="00245B4D">
          <w:rPr>
            <w:rFonts w:ascii="Times New Roman" w:hAnsi="Times New Roman" w:cs="Times New Roman"/>
            <w:color w:val="000000"/>
            <w:sz w:val="24"/>
            <w:szCs w:val="24"/>
          </w:rPr>
          <w:t xml:space="preserve"> </w:t>
        </w:r>
      </w:ins>
      <w:r w:rsidR="000227CF">
        <w:rPr>
          <w:rFonts w:ascii="Times New Roman" w:hAnsi="Times New Roman" w:cs="Times New Roman"/>
          <w:color w:val="000000"/>
          <w:sz w:val="24"/>
          <w:szCs w:val="24"/>
        </w:rPr>
        <w:t>provided by NHTSA.</w:t>
      </w:r>
    </w:p>
    <w:p w14:paraId="36E5FF38" w14:textId="0B2666F4" w:rsidR="00471D97" w:rsidRPr="00471D97" w:rsidRDefault="00471D97" w:rsidP="000227CF">
      <w:p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 xml:space="preserve">FARS </w:t>
      </w:r>
      <w:r w:rsidRPr="00471D97">
        <w:rPr>
          <w:rFonts w:ascii="Times New Roman" w:hAnsi="Times New Roman" w:cs="Times New Roman"/>
          <w:color w:val="000000"/>
          <w:sz w:val="24"/>
          <w:szCs w:val="24"/>
        </w:rPr>
        <w:t xml:space="preserve">is a census of fatal traffic crashes </w:t>
      </w:r>
      <w:del w:id="24" w:author="Wu, Jichong" w:date="2021-04-03T09:39:00Z">
        <w:r w:rsidRPr="00471D97" w:rsidDel="008E486F">
          <w:rPr>
            <w:rFonts w:ascii="Times New Roman" w:hAnsi="Times New Roman" w:cs="Times New Roman"/>
            <w:color w:val="000000"/>
            <w:sz w:val="24"/>
            <w:szCs w:val="24"/>
          </w:rPr>
          <w:delText xml:space="preserve">within </w:delText>
        </w:r>
      </w:del>
      <w:ins w:id="25" w:author="Wu, Jichong" w:date="2021-04-03T09:39:00Z">
        <w:r w:rsidR="008E486F">
          <w:rPr>
            <w:rFonts w:ascii="Times New Roman" w:hAnsi="Times New Roman" w:cs="Times New Roman"/>
            <w:color w:val="000000"/>
            <w:sz w:val="24"/>
            <w:szCs w:val="24"/>
          </w:rPr>
          <w:t>in</w:t>
        </w:r>
      </w:ins>
      <w:ins w:id="26" w:author="Wu, Jichong" w:date="2021-04-03T09:40:00Z">
        <w:r w:rsidR="008E486F">
          <w:rPr>
            <w:rFonts w:ascii="Times New Roman" w:hAnsi="Times New Roman" w:cs="Times New Roman"/>
            <w:color w:val="000000"/>
            <w:sz w:val="24"/>
            <w:szCs w:val="24"/>
          </w:rPr>
          <w:t>cluding</w:t>
        </w:r>
      </w:ins>
      <w:ins w:id="27" w:author="Wu, Jichong" w:date="2021-04-03T09:39:00Z">
        <w:r w:rsidR="008E486F" w:rsidRPr="00471D97">
          <w:rPr>
            <w:rFonts w:ascii="Times New Roman" w:hAnsi="Times New Roman" w:cs="Times New Roman"/>
            <w:color w:val="000000"/>
            <w:sz w:val="24"/>
            <w:szCs w:val="24"/>
          </w:rPr>
          <w:t xml:space="preserve"> </w:t>
        </w:r>
      </w:ins>
      <w:r w:rsidRPr="00471D97">
        <w:rPr>
          <w:rFonts w:ascii="Times New Roman" w:hAnsi="Times New Roman" w:cs="Times New Roman"/>
          <w:color w:val="000000"/>
          <w:sz w:val="24"/>
          <w:szCs w:val="24"/>
        </w:rPr>
        <w:t xml:space="preserve">the 50 States, the District of Columbia, and Puerto Rico </w:t>
      </w:r>
      <w:del w:id="28" w:author="Wu, Jichong" w:date="2021-04-03T09:40:00Z">
        <w:r w:rsidRPr="00471D97" w:rsidDel="008E486F">
          <w:rPr>
            <w:rFonts w:ascii="Times New Roman" w:hAnsi="Times New Roman" w:cs="Times New Roman"/>
            <w:color w:val="000000"/>
            <w:sz w:val="24"/>
            <w:szCs w:val="24"/>
          </w:rPr>
          <w:delText xml:space="preserve">since </w:delText>
        </w:r>
      </w:del>
      <w:ins w:id="29" w:author="Wu, Jichong" w:date="2021-04-03T09:40:00Z">
        <w:r w:rsidR="008E486F">
          <w:rPr>
            <w:rFonts w:ascii="Times New Roman" w:hAnsi="Times New Roman" w:cs="Times New Roman"/>
            <w:color w:val="000000"/>
            <w:sz w:val="24"/>
            <w:szCs w:val="24"/>
          </w:rPr>
          <w:t xml:space="preserve">from </w:t>
        </w:r>
      </w:ins>
      <w:r w:rsidRPr="00471D97">
        <w:rPr>
          <w:rFonts w:ascii="Times New Roman" w:hAnsi="Times New Roman" w:cs="Times New Roman"/>
          <w:color w:val="000000"/>
          <w:sz w:val="24"/>
          <w:szCs w:val="24"/>
        </w:rPr>
        <w:t>1975</w:t>
      </w:r>
      <w:ins w:id="30" w:author="Wu, Jichong" w:date="2021-04-03T09:40:00Z">
        <w:r w:rsidR="008E486F">
          <w:rPr>
            <w:rFonts w:ascii="Times New Roman" w:hAnsi="Times New Roman" w:cs="Times New Roman"/>
            <w:color w:val="000000"/>
            <w:sz w:val="24"/>
            <w:szCs w:val="24"/>
          </w:rPr>
          <w:t xml:space="preserve"> to 2017</w:t>
        </w:r>
      </w:ins>
      <w:r w:rsidRPr="00471D97">
        <w:rPr>
          <w:rFonts w:ascii="Times New Roman" w:hAnsi="Times New Roman" w:cs="Times New Roman"/>
          <w:color w:val="000000"/>
          <w:sz w:val="24"/>
          <w:szCs w:val="24"/>
        </w:rPr>
        <w:t xml:space="preserve">. The crashes </w:t>
      </w:r>
      <w:ins w:id="31" w:author="Wu, Jichong" w:date="2021-04-03T09:40:00Z">
        <w:r w:rsidR="008E486F">
          <w:rPr>
            <w:rFonts w:ascii="Times New Roman" w:hAnsi="Times New Roman" w:cs="Times New Roman"/>
            <w:color w:val="000000"/>
            <w:sz w:val="24"/>
            <w:szCs w:val="24"/>
          </w:rPr>
          <w:t xml:space="preserve">data included </w:t>
        </w:r>
      </w:ins>
      <w:r w:rsidRPr="00471D97">
        <w:rPr>
          <w:rFonts w:ascii="Times New Roman" w:hAnsi="Times New Roman" w:cs="Times New Roman"/>
          <w:color w:val="000000"/>
          <w:sz w:val="24"/>
          <w:szCs w:val="24"/>
        </w:rPr>
        <w:t xml:space="preserve">in FARS </w:t>
      </w:r>
      <w:ins w:id="32" w:author="Wu, Jichong" w:date="2021-04-03T09:40:00Z">
        <w:r w:rsidR="008E486F">
          <w:rPr>
            <w:rFonts w:ascii="Times New Roman" w:hAnsi="Times New Roman" w:cs="Times New Roman"/>
            <w:color w:val="000000"/>
            <w:sz w:val="24"/>
            <w:szCs w:val="24"/>
          </w:rPr>
          <w:t xml:space="preserve">are defined by </w:t>
        </w:r>
      </w:ins>
      <w:ins w:id="33" w:author="Wu, Jichong" w:date="2021-04-03T09:41:00Z">
        <w:r w:rsidR="008E486F">
          <w:rPr>
            <w:rFonts w:ascii="Times New Roman" w:hAnsi="Times New Roman" w:cs="Times New Roman"/>
            <w:color w:val="000000"/>
            <w:sz w:val="24"/>
            <w:szCs w:val="24"/>
          </w:rPr>
          <w:t>vehicle accidents</w:t>
        </w:r>
      </w:ins>
      <w:ins w:id="34" w:author="Wu, Jichong" w:date="2021-04-03T09:40:00Z">
        <w:r w:rsidR="008E486F">
          <w:rPr>
            <w:rFonts w:ascii="Times New Roman" w:hAnsi="Times New Roman" w:cs="Times New Roman"/>
            <w:color w:val="000000"/>
            <w:sz w:val="24"/>
            <w:szCs w:val="24"/>
          </w:rPr>
          <w:t xml:space="preserve"> </w:t>
        </w:r>
      </w:ins>
      <w:ins w:id="35" w:author="Wu, Jichong" w:date="2021-04-03T09:41:00Z">
        <w:r w:rsidR="008E486F">
          <w:rPr>
            <w:rFonts w:ascii="Times New Roman" w:hAnsi="Times New Roman" w:cs="Times New Roman"/>
            <w:color w:val="000000"/>
            <w:sz w:val="24"/>
            <w:szCs w:val="24"/>
          </w:rPr>
          <w:t>that led to</w:t>
        </w:r>
      </w:ins>
      <w:del w:id="36" w:author="Wu, Jichong" w:date="2021-04-03T09:41:00Z">
        <w:r w:rsidRPr="00471D97" w:rsidDel="008E486F">
          <w:rPr>
            <w:rFonts w:ascii="Times New Roman" w:hAnsi="Times New Roman" w:cs="Times New Roman"/>
            <w:color w:val="000000"/>
            <w:sz w:val="24"/>
            <w:szCs w:val="24"/>
          </w:rPr>
          <w:delText>must result in the</w:delText>
        </w:r>
      </w:del>
      <w:r w:rsidRPr="00471D97">
        <w:rPr>
          <w:rFonts w:ascii="Times New Roman" w:hAnsi="Times New Roman" w:cs="Times New Roman"/>
          <w:color w:val="000000"/>
          <w:sz w:val="24"/>
          <w:szCs w:val="24"/>
        </w:rPr>
        <w:t xml:space="preserve"> death of at least one person within 30 days of the crash. </w:t>
      </w:r>
      <w:r w:rsidR="000227CF">
        <w:rPr>
          <w:rFonts w:ascii="Times New Roman" w:hAnsi="Times New Roman" w:cs="Times New Roman"/>
          <w:color w:val="000000"/>
          <w:sz w:val="24"/>
          <w:szCs w:val="24"/>
        </w:rPr>
        <w:t>NHTSA</w:t>
      </w:r>
      <w:r w:rsidRPr="00471D97">
        <w:rPr>
          <w:rFonts w:ascii="Times New Roman" w:hAnsi="Times New Roman" w:cs="Times New Roman"/>
          <w:color w:val="000000"/>
          <w:sz w:val="24"/>
          <w:szCs w:val="24"/>
        </w:rPr>
        <w:t xml:space="preserve"> has a cooperative agreement with an agency in each State government to provide information in a standard format on fatal crashes occurring in the State. The data observations in FARS came from police crash reports in the States, death certificates, State coroners and medical examiners, State driver and the vehicle registration records, and emergency medical service records.</w:t>
      </w:r>
      <w:r w:rsidR="008752F3">
        <w:rPr>
          <w:rFonts w:ascii="Times New Roman" w:hAnsi="Times New Roman" w:cs="Times New Roman"/>
          <w:color w:val="000000"/>
          <w:sz w:val="24"/>
          <w:szCs w:val="24"/>
        </w:rPr>
        <w:t xml:space="preserve"> </w:t>
      </w:r>
      <w:r w:rsidR="008752F3" w:rsidRPr="00471D97">
        <w:rPr>
          <w:rFonts w:ascii="Times New Roman" w:hAnsi="Times New Roman" w:cs="Times New Roman"/>
          <w:color w:val="000000"/>
          <w:sz w:val="24"/>
          <w:szCs w:val="24"/>
        </w:rPr>
        <w:t>NHTSA's FARS datasets can be downloaded at </w:t>
      </w:r>
      <w:hyperlink r:id="rId12" w:history="1">
        <w:r w:rsidR="008752F3" w:rsidRPr="008752F3">
          <w:rPr>
            <w:rStyle w:val="Hyperlink"/>
            <w:rFonts w:ascii="Times New Roman" w:hAnsi="Times New Roman" w:cs="Times New Roman"/>
            <w:sz w:val="24"/>
            <w:szCs w:val="24"/>
          </w:rPr>
          <w:t>https://www.nhtsa.gov/content/nhtsa-ftp/251</w:t>
        </w:r>
      </w:hyperlink>
      <w:r w:rsidR="008752F3" w:rsidRPr="008752F3">
        <w:rPr>
          <w:rFonts w:ascii="Times New Roman" w:hAnsi="Times New Roman" w:cs="Times New Roman"/>
          <w:color w:val="000000"/>
          <w:sz w:val="24"/>
          <w:szCs w:val="24"/>
        </w:rPr>
        <w:t>.</w:t>
      </w:r>
    </w:p>
    <w:p w14:paraId="07DE59DE" w14:textId="11CDBADD" w:rsidR="008E486F" w:rsidRDefault="008752F3" w:rsidP="008752F3">
      <w:pPr>
        <w:pStyle w:val="NormalWeb"/>
        <w:shd w:val="clear" w:color="auto" w:fill="FFFFFF"/>
        <w:spacing w:before="0" w:beforeAutospacing="0" w:after="240" w:afterAutospacing="0" w:line="276" w:lineRule="auto"/>
        <w:rPr>
          <w:ins w:id="37" w:author="Wu, Jichong" w:date="2021-04-03T09:45:00Z"/>
          <w:color w:val="000000"/>
        </w:rPr>
      </w:pPr>
      <w:r>
        <w:rPr>
          <w:color w:val="000000"/>
        </w:rPr>
        <w:t xml:space="preserve">This project will use FARS </w:t>
      </w:r>
      <w:r w:rsidR="000227CF">
        <w:rPr>
          <w:color w:val="000000"/>
        </w:rPr>
        <w:t>between 2014 and 2018</w:t>
      </w:r>
      <w:ins w:id="38" w:author="Wu, Jichong" w:date="2021-04-03T09:43:00Z">
        <w:r w:rsidR="008E486F">
          <w:rPr>
            <w:color w:val="000000"/>
          </w:rPr>
          <w:t>, and the “accident”, “Vehicle”, and “Person” dataset within it</w:t>
        </w:r>
      </w:ins>
      <w:r>
        <w:rPr>
          <w:color w:val="000000"/>
        </w:rPr>
        <w:t>.</w:t>
      </w:r>
      <w:ins w:id="39" w:author="Wu, Jichong" w:date="2021-04-03T09:43:00Z">
        <w:r w:rsidR="008E486F">
          <w:rPr>
            <w:color w:val="000000"/>
          </w:rPr>
          <w:t xml:space="preserve"> </w:t>
        </w:r>
      </w:ins>
    </w:p>
    <w:p w14:paraId="73961386" w14:textId="08D64DE6" w:rsidR="008E486F" w:rsidRDefault="008E486F" w:rsidP="008E486F">
      <w:pPr>
        <w:pStyle w:val="NormalWeb"/>
        <w:numPr>
          <w:ilvl w:val="0"/>
          <w:numId w:val="1"/>
        </w:numPr>
        <w:shd w:val="clear" w:color="auto" w:fill="FFFFFF"/>
        <w:spacing w:before="0" w:beforeAutospacing="0" w:after="0" w:afterAutospacing="0"/>
        <w:rPr>
          <w:ins w:id="40" w:author="Wu, Jichong" w:date="2021-04-03T09:45:00Z"/>
          <w:color w:val="000000"/>
        </w:rPr>
        <w:pPrChange w:id="41" w:author="Wu, Jichong" w:date="2021-04-03T09:49:00Z">
          <w:pPr>
            <w:pStyle w:val="NormalWeb"/>
            <w:numPr>
              <w:numId w:val="1"/>
            </w:numPr>
            <w:shd w:val="clear" w:color="auto" w:fill="FFFFFF"/>
            <w:spacing w:before="0" w:beforeAutospacing="0" w:after="240" w:afterAutospacing="0" w:line="276" w:lineRule="auto"/>
            <w:ind w:left="720" w:hanging="360"/>
          </w:pPr>
        </w:pPrChange>
      </w:pPr>
      <w:ins w:id="42" w:author="Wu, Jichong" w:date="2021-04-03T09:43:00Z">
        <w:r>
          <w:rPr>
            <w:color w:val="000000"/>
          </w:rPr>
          <w:t>“</w:t>
        </w:r>
      </w:ins>
      <w:ins w:id="43" w:author="Wu, Jichong" w:date="2021-04-03T09:48:00Z">
        <w:r>
          <w:rPr>
            <w:color w:val="000000"/>
          </w:rPr>
          <w:t>a</w:t>
        </w:r>
      </w:ins>
      <w:ins w:id="44" w:author="Wu, Jichong" w:date="2021-04-03T09:43:00Z">
        <w:r>
          <w:rPr>
            <w:color w:val="000000"/>
          </w:rPr>
          <w:t>ccident</w:t>
        </w:r>
      </w:ins>
      <w:ins w:id="45" w:author="Wu, Jichong" w:date="2021-04-03T09:44:00Z">
        <w:r>
          <w:rPr>
            <w:color w:val="000000"/>
          </w:rPr>
          <w:t>” has</w:t>
        </w:r>
      </w:ins>
      <w:ins w:id="46" w:author="Wu, Jichong" w:date="2021-04-03T09:45:00Z">
        <w:r>
          <w:rPr>
            <w:color w:val="000000"/>
          </w:rPr>
          <w:t xml:space="preserve"> 33</w:t>
        </w:r>
      </w:ins>
      <w:ins w:id="47" w:author="Wu, Jichong" w:date="2021-04-03T09:46:00Z">
        <w:r>
          <w:rPr>
            <w:color w:val="000000"/>
          </w:rPr>
          <w:t>,</w:t>
        </w:r>
      </w:ins>
      <w:ins w:id="48" w:author="Wu, Jichong" w:date="2021-04-03T09:45:00Z">
        <w:r>
          <w:rPr>
            <w:color w:val="000000"/>
          </w:rPr>
          <w:t>919 observations and 91 features.</w:t>
        </w:r>
      </w:ins>
    </w:p>
    <w:p w14:paraId="70320C21" w14:textId="14D56BC8" w:rsidR="008E486F" w:rsidRDefault="008E486F" w:rsidP="008E486F">
      <w:pPr>
        <w:pStyle w:val="NormalWeb"/>
        <w:numPr>
          <w:ilvl w:val="0"/>
          <w:numId w:val="1"/>
        </w:numPr>
        <w:shd w:val="clear" w:color="auto" w:fill="FFFFFF"/>
        <w:spacing w:before="0" w:beforeAutospacing="0" w:after="0" w:afterAutospacing="0"/>
        <w:rPr>
          <w:ins w:id="49" w:author="Wu, Jichong" w:date="2021-04-03T09:48:00Z"/>
          <w:color w:val="000000"/>
        </w:rPr>
        <w:pPrChange w:id="50" w:author="Wu, Jichong" w:date="2021-04-03T09:49:00Z">
          <w:pPr>
            <w:pStyle w:val="NormalWeb"/>
            <w:numPr>
              <w:numId w:val="1"/>
            </w:numPr>
            <w:shd w:val="clear" w:color="auto" w:fill="FFFFFF"/>
            <w:spacing w:before="0" w:beforeAutospacing="0" w:after="240" w:afterAutospacing="0" w:line="276" w:lineRule="auto"/>
            <w:ind w:left="720" w:hanging="360"/>
          </w:pPr>
        </w:pPrChange>
      </w:pPr>
      <w:ins w:id="51" w:author="Wu, Jichong" w:date="2021-04-03T09:45:00Z">
        <w:r>
          <w:rPr>
            <w:color w:val="000000"/>
          </w:rPr>
          <w:t>“Vehicle” has</w:t>
        </w:r>
      </w:ins>
      <w:r w:rsidR="008752F3">
        <w:rPr>
          <w:color w:val="000000"/>
        </w:rPr>
        <w:t xml:space="preserve"> </w:t>
      </w:r>
      <w:ins w:id="52" w:author="Wu, Jichong" w:date="2021-04-03T09:47:00Z">
        <w:r>
          <w:rPr>
            <w:color w:val="000000"/>
          </w:rPr>
          <w:t>522</w:t>
        </w:r>
      </w:ins>
      <w:ins w:id="53" w:author="Wu, Jichong" w:date="2021-04-03T09:48:00Z">
        <w:r>
          <w:rPr>
            <w:color w:val="000000"/>
          </w:rPr>
          <w:t>,</w:t>
        </w:r>
      </w:ins>
      <w:ins w:id="54" w:author="Wu, Jichong" w:date="2021-04-03T09:47:00Z">
        <w:r>
          <w:rPr>
            <w:color w:val="000000"/>
          </w:rPr>
          <w:t>86 observations and 197 f</w:t>
        </w:r>
      </w:ins>
      <w:ins w:id="55" w:author="Wu, Jichong" w:date="2021-04-03T09:48:00Z">
        <w:r>
          <w:rPr>
            <w:color w:val="000000"/>
          </w:rPr>
          <w:t>eatures.</w:t>
        </w:r>
      </w:ins>
    </w:p>
    <w:p w14:paraId="00D66BE9" w14:textId="77777777" w:rsidR="008E486F" w:rsidRPr="008E486F" w:rsidRDefault="008E486F" w:rsidP="008E486F">
      <w:pPr>
        <w:pStyle w:val="NormalWeb"/>
        <w:numPr>
          <w:ilvl w:val="0"/>
          <w:numId w:val="1"/>
        </w:numPr>
        <w:shd w:val="clear" w:color="auto" w:fill="FFFFFF"/>
        <w:spacing w:before="0" w:beforeAutospacing="0" w:after="0" w:afterAutospacing="0"/>
        <w:rPr>
          <w:ins w:id="56" w:author="Wu, Jichong" w:date="2021-04-03T09:49:00Z"/>
          <w:color w:val="000000"/>
          <w:rPrChange w:id="57" w:author="Wu, Jichong" w:date="2021-04-03T09:49:00Z">
            <w:rPr>
              <w:ins w:id="58" w:author="Wu, Jichong" w:date="2021-04-03T09:49:00Z"/>
            </w:rPr>
          </w:rPrChange>
        </w:rPr>
        <w:pPrChange w:id="59" w:author="Wu, Jichong" w:date="2021-04-03T09:49:00Z">
          <w:pPr>
            <w:pStyle w:val="NormalWeb"/>
            <w:numPr>
              <w:numId w:val="1"/>
            </w:numPr>
            <w:shd w:val="clear" w:color="auto" w:fill="FFFFFF"/>
            <w:spacing w:before="0" w:beforeAutospacing="0" w:after="240" w:afterAutospacing="0" w:line="276" w:lineRule="auto"/>
            <w:ind w:left="720" w:hanging="360"/>
          </w:pPr>
        </w:pPrChange>
      </w:pPr>
      <w:ins w:id="60" w:author="Wu, Jichong" w:date="2021-04-03T09:48:00Z">
        <w:r>
          <w:t xml:space="preserve">“Person” has </w:t>
        </w:r>
      </w:ins>
      <w:ins w:id="61" w:author="Wu, Jichong" w:date="2021-04-03T09:49:00Z">
        <w:r>
          <w:t xml:space="preserve">84,344 observations and </w:t>
        </w:r>
      </w:ins>
      <w:ins w:id="62" w:author="Wu, Jichong" w:date="2021-04-03T09:48:00Z">
        <w:r>
          <w:t>118</w:t>
        </w:r>
      </w:ins>
      <w:ins w:id="63" w:author="Wu, Jichong" w:date="2021-04-03T09:49:00Z">
        <w:r>
          <w:t xml:space="preserve"> features. </w:t>
        </w:r>
      </w:ins>
    </w:p>
    <w:p w14:paraId="11557AB8" w14:textId="77777777" w:rsidR="008E486F" w:rsidRDefault="008E486F" w:rsidP="008E486F">
      <w:pPr>
        <w:pStyle w:val="NormalWeb"/>
        <w:shd w:val="clear" w:color="auto" w:fill="FFFFFF"/>
        <w:spacing w:before="0" w:beforeAutospacing="0" w:after="0" w:afterAutospacing="0"/>
        <w:rPr>
          <w:ins w:id="64" w:author="Wu, Jichong" w:date="2021-04-03T09:49:00Z"/>
        </w:rPr>
        <w:pPrChange w:id="65" w:author="Wu, Jichong" w:date="2021-04-03T09:49:00Z">
          <w:pPr>
            <w:pStyle w:val="NormalWeb"/>
            <w:shd w:val="clear" w:color="auto" w:fill="FFFFFF"/>
            <w:spacing w:before="0" w:beforeAutospacing="0" w:after="240" w:afterAutospacing="0" w:line="276" w:lineRule="auto"/>
          </w:pPr>
        </w:pPrChange>
      </w:pPr>
    </w:p>
    <w:p w14:paraId="307CDD96" w14:textId="3B7B8CAD" w:rsidR="00471D97" w:rsidRDefault="00850C3F" w:rsidP="008E486F">
      <w:pPr>
        <w:pStyle w:val="NormalWeb"/>
        <w:shd w:val="clear" w:color="auto" w:fill="FFFFFF"/>
        <w:spacing w:before="0" w:beforeAutospacing="0" w:after="0" w:afterAutospacing="0"/>
        <w:rPr>
          <w:ins w:id="66" w:author="Wu, Jichong" w:date="2021-04-03T09:50:00Z"/>
        </w:rPr>
      </w:pPr>
      <w:ins w:id="67" w:author="Wu, Jichong" w:date="2021-04-03T09:52:00Z">
        <w:r>
          <w:rPr>
            <w:color w:val="000000"/>
          </w:rPr>
          <w:t>We plan to select vehicle body type, vehicle model year, driver’s gender, driver’s age,</w:t>
        </w:r>
        <w:r>
          <w:rPr>
            <w:color w:val="000000"/>
          </w:rPr>
          <w:t xml:space="preserve"> and roadway condition, </w:t>
        </w:r>
      </w:ins>
      <w:ins w:id="68" w:author="Wu, Jichong" w:date="2021-04-03T09:53:00Z">
        <w:r>
          <w:rPr>
            <w:color w:val="000000"/>
          </w:rPr>
          <w:t>and other variables</w:t>
        </w:r>
      </w:ins>
      <w:ins w:id="69" w:author="Wu, Jichong" w:date="2021-04-03T09:52:00Z">
        <w:r>
          <w:rPr>
            <w:color w:val="000000"/>
          </w:rPr>
          <w:t xml:space="preserve"> as the feature</w:t>
        </w:r>
      </w:ins>
      <w:ins w:id="70" w:author="Wu, Jichong" w:date="2021-04-03T09:53:00Z">
        <w:r>
          <w:rPr>
            <w:color w:val="000000"/>
          </w:rPr>
          <w:t xml:space="preserve">s. </w:t>
        </w:r>
      </w:ins>
      <w:ins w:id="71" w:author="Wu, Jichong" w:date="2021-04-03T09:50:00Z">
        <w:r>
          <w:t xml:space="preserve">Our </w:t>
        </w:r>
      </w:ins>
      <w:ins w:id="72" w:author="Wu, Jichong" w:date="2021-04-03T09:53:00Z">
        <w:r>
          <w:t xml:space="preserve">3 </w:t>
        </w:r>
      </w:ins>
      <w:ins w:id="73" w:author="Wu, Jichong" w:date="2021-04-03T09:50:00Z">
        <w:r>
          <w:t>database</w:t>
        </w:r>
      </w:ins>
      <w:ins w:id="74" w:author="Wu, Jichong" w:date="2021-04-03T09:53:00Z">
        <w:r>
          <w:t>s in</w:t>
        </w:r>
      </w:ins>
      <w:ins w:id="75" w:author="Wu, Jichong" w:date="2021-04-03T09:50:00Z">
        <w:r>
          <w:t xml:space="preserve"> </w:t>
        </w:r>
      </w:ins>
      <w:r w:rsidR="008752F3">
        <w:t xml:space="preserve">FARS 2014-2018 will need to be </w:t>
      </w:r>
      <w:ins w:id="76" w:author="Wu, Jichong" w:date="2021-04-03T09:53:00Z">
        <w:r>
          <w:t xml:space="preserve">sliced, merged, </w:t>
        </w:r>
      </w:ins>
      <w:ins w:id="77" w:author="Wu, Jichong" w:date="2021-04-03T09:54:00Z">
        <w:r>
          <w:t xml:space="preserve">and </w:t>
        </w:r>
      </w:ins>
      <w:r w:rsidR="008752F3">
        <w:t>cleaned, since missing values exist in FARS.</w:t>
      </w:r>
    </w:p>
    <w:p w14:paraId="3E88DE95" w14:textId="77777777" w:rsidR="008E486F" w:rsidRPr="008752F3" w:rsidRDefault="008E486F" w:rsidP="008E486F">
      <w:pPr>
        <w:pStyle w:val="NormalWeb"/>
        <w:shd w:val="clear" w:color="auto" w:fill="FFFFFF"/>
        <w:spacing w:before="0" w:beforeAutospacing="0" w:after="0" w:afterAutospacing="0"/>
        <w:rPr>
          <w:color w:val="000000"/>
        </w:rPr>
        <w:pPrChange w:id="78" w:author="Wu, Jichong" w:date="2021-04-03T09:49:00Z">
          <w:pPr>
            <w:pStyle w:val="NormalWeb"/>
            <w:shd w:val="clear" w:color="auto" w:fill="FFFFFF"/>
            <w:spacing w:before="0" w:beforeAutospacing="0" w:after="240" w:afterAutospacing="0" w:line="276" w:lineRule="auto"/>
          </w:pPr>
        </w:pPrChange>
      </w:pPr>
    </w:p>
    <w:p w14:paraId="414D9FF4" w14:textId="77777777" w:rsidR="008A535E" w:rsidRDefault="0048377B" w:rsidP="008A535E">
      <w:pPr>
        <w:autoSpaceDE w:val="0"/>
        <w:autoSpaceDN w:val="0"/>
        <w:adjustRightInd w:val="0"/>
        <w:rPr>
          <w:rFonts w:ascii="Times New Roman" w:hAnsi="Times New Roman" w:cs="Times New Roman"/>
          <w:sz w:val="24"/>
          <w:szCs w:val="24"/>
        </w:rPr>
      </w:pPr>
      <w:r w:rsidRPr="008A535E">
        <w:rPr>
          <w:rFonts w:ascii="Times New Roman" w:hAnsi="Times New Roman" w:cs="Times New Roman"/>
          <w:b/>
          <w:sz w:val="24"/>
          <w:szCs w:val="24"/>
          <w:u w:val="single"/>
        </w:rPr>
        <w:lastRenderedPageBreak/>
        <w:t>What data mining algorithm will you use? Will it be a sta</w:t>
      </w:r>
      <w:r w:rsidR="008A535E" w:rsidRPr="008A535E">
        <w:rPr>
          <w:rFonts w:ascii="Times New Roman" w:hAnsi="Times New Roman" w:cs="Times New Roman"/>
          <w:b/>
          <w:sz w:val="24"/>
          <w:szCs w:val="24"/>
          <w:u w:val="single"/>
        </w:rPr>
        <w:t xml:space="preserve">ndard form, or will you have to </w:t>
      </w:r>
      <w:r w:rsidRPr="008A535E">
        <w:rPr>
          <w:rFonts w:ascii="Times New Roman" w:hAnsi="Times New Roman" w:cs="Times New Roman"/>
          <w:b/>
          <w:sz w:val="24"/>
          <w:szCs w:val="24"/>
          <w:u w:val="single"/>
        </w:rPr>
        <w:t>customize it?</w:t>
      </w:r>
    </w:p>
    <w:p w14:paraId="59FE3306" w14:textId="77777777" w:rsidR="008A535E" w:rsidRPr="008A535E" w:rsidRDefault="008A535E" w:rsidP="008A535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project will use the standard K-nearest-neighbor model and logistic regression model, since this is a supervised study, the variables are categorical.</w:t>
      </w:r>
    </w:p>
    <w:p w14:paraId="07F84FCA" w14:textId="77777777" w:rsidR="0048377B" w:rsidRDefault="0048377B" w:rsidP="008A535E">
      <w:pPr>
        <w:autoSpaceDE w:val="0"/>
        <w:autoSpaceDN w:val="0"/>
        <w:adjustRightInd w:val="0"/>
        <w:rPr>
          <w:rFonts w:ascii="Times New Roman" w:hAnsi="Times New Roman" w:cs="Times New Roman"/>
          <w:sz w:val="24"/>
          <w:szCs w:val="24"/>
        </w:rPr>
      </w:pPr>
      <w:r w:rsidRPr="008A535E">
        <w:rPr>
          <w:rFonts w:ascii="Times New Roman" w:hAnsi="Times New Roman" w:cs="Times New Roman"/>
          <w:b/>
          <w:sz w:val="24"/>
          <w:szCs w:val="24"/>
          <w:u w:val="single"/>
        </w:rPr>
        <w:t>What packages will you use to implement the network? Why?</w:t>
      </w:r>
    </w:p>
    <w:p w14:paraId="5C19AD5B" w14:textId="77777777" w:rsidR="008A535E" w:rsidRP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P</w:t>
      </w:r>
      <w:r w:rsidR="008A535E">
        <w:rPr>
          <w:rFonts w:ascii="Times New Roman" w:hAnsi="Times New Roman" w:cs="Times New Roman"/>
          <w:sz w:val="24"/>
          <w:szCs w:val="24"/>
        </w:rPr>
        <w:t>andas</w:t>
      </w:r>
      <w:r>
        <w:rPr>
          <w:rFonts w:ascii="Times New Roman" w:hAnsi="Times New Roman" w:cs="Times New Roman"/>
          <w:sz w:val="24"/>
          <w:szCs w:val="24"/>
        </w:rPr>
        <w:t xml:space="preserve"> and N</w:t>
      </w:r>
      <w:r w:rsidRPr="008A535E">
        <w:rPr>
          <w:rFonts w:ascii="Times New Roman" w:hAnsi="Times New Roman" w:cs="Times New Roman"/>
          <w:sz w:val="24"/>
          <w:szCs w:val="24"/>
        </w:rPr>
        <w:t>um</w:t>
      </w:r>
      <w:r>
        <w:rPr>
          <w:rFonts w:ascii="Times New Roman" w:hAnsi="Times New Roman" w:cs="Times New Roman"/>
          <w:sz w:val="24"/>
          <w:szCs w:val="24"/>
        </w:rPr>
        <w:t>P</w:t>
      </w:r>
      <w:r w:rsidRPr="008A535E">
        <w:rPr>
          <w:rFonts w:ascii="Times New Roman" w:hAnsi="Times New Roman" w:cs="Times New Roman"/>
          <w:sz w:val="24"/>
          <w:szCs w:val="24"/>
        </w:rPr>
        <w:t>y</w:t>
      </w:r>
      <w:r>
        <w:rPr>
          <w:rFonts w:ascii="Times New Roman" w:hAnsi="Times New Roman" w:cs="Times New Roman"/>
          <w:sz w:val="24"/>
          <w:szCs w:val="24"/>
        </w:rPr>
        <w:t>: Data manipulation and data cleaning</w:t>
      </w:r>
    </w:p>
    <w:p w14:paraId="601C6601" w14:textId="77777777" w:rsidR="008A535E" w:rsidRPr="008A535E" w:rsidRDefault="00A25141" w:rsidP="00A251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r w:rsidR="008A535E">
        <w:rPr>
          <w:rFonts w:ascii="Times New Roman" w:hAnsi="Times New Roman" w:cs="Times New Roman"/>
          <w:sz w:val="24"/>
          <w:szCs w:val="24"/>
        </w:rPr>
        <w:t xml:space="preserve">. </w:t>
      </w:r>
      <w:r>
        <w:rPr>
          <w:rFonts w:ascii="Times New Roman" w:hAnsi="Times New Roman" w:cs="Times New Roman"/>
          <w:sz w:val="24"/>
          <w:szCs w:val="24"/>
        </w:rPr>
        <w:t>S</w:t>
      </w:r>
      <w:r w:rsidR="008A535E">
        <w:rPr>
          <w:rFonts w:ascii="Times New Roman" w:hAnsi="Times New Roman" w:cs="Times New Roman"/>
          <w:sz w:val="24"/>
          <w:szCs w:val="24"/>
        </w:rPr>
        <w:t>ci</w:t>
      </w:r>
      <w:r>
        <w:rPr>
          <w:rFonts w:ascii="Times New Roman" w:hAnsi="Times New Roman" w:cs="Times New Roman"/>
          <w:sz w:val="24"/>
          <w:szCs w:val="24"/>
        </w:rPr>
        <w:t>P</w:t>
      </w:r>
      <w:r w:rsidR="008A535E">
        <w:rPr>
          <w:rFonts w:ascii="Times New Roman" w:hAnsi="Times New Roman" w:cs="Times New Roman"/>
          <w:sz w:val="24"/>
          <w:szCs w:val="24"/>
        </w:rPr>
        <w:t xml:space="preserve">y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S</w:t>
      </w:r>
      <w:r w:rsidRPr="008A535E">
        <w:rPr>
          <w:rFonts w:ascii="Times New Roman" w:hAnsi="Times New Roman" w:cs="Times New Roman"/>
          <w:sz w:val="24"/>
          <w:szCs w:val="24"/>
        </w:rPr>
        <w:t>tatsmodels</w:t>
      </w:r>
      <w:proofErr w:type="spellEnd"/>
      <w:r>
        <w:rPr>
          <w:rFonts w:ascii="Times New Roman" w:hAnsi="Times New Roman" w:cs="Times New Roman"/>
          <w:sz w:val="24"/>
          <w:szCs w:val="24"/>
        </w:rPr>
        <w:t>: Statistical hypothesis test and statistical model building</w:t>
      </w:r>
    </w:p>
    <w:p w14:paraId="3C822E6C" w14:textId="0DD09F9F" w:rsidR="008A535E" w:rsidRDefault="00A25141" w:rsidP="00A25141">
      <w:pPr>
        <w:autoSpaceDE w:val="0"/>
        <w:autoSpaceDN w:val="0"/>
        <w:adjustRightInd w:val="0"/>
        <w:rPr>
          <w:ins w:id="79" w:author="Wu, Jichong" w:date="2021-04-03T10:00:00Z"/>
          <w:rFonts w:ascii="Times New Roman" w:hAnsi="Times New Roman" w:cs="Times New Roman"/>
          <w:sz w:val="24"/>
          <w:szCs w:val="24"/>
        </w:rPr>
      </w:pPr>
      <w:r>
        <w:rPr>
          <w:rFonts w:ascii="Times New Roman" w:hAnsi="Times New Roman" w:cs="Times New Roman"/>
          <w:sz w:val="24"/>
          <w:szCs w:val="24"/>
        </w:rPr>
        <w:t>3.</w:t>
      </w:r>
      <w:r w:rsidR="008A535E" w:rsidRPr="008A535E">
        <w:rPr>
          <w:rFonts w:ascii="Times New Roman" w:hAnsi="Times New Roman" w:cs="Times New Roman"/>
          <w:sz w:val="24"/>
          <w:szCs w:val="24"/>
        </w:rPr>
        <w:t xml:space="preserve"> </w:t>
      </w:r>
      <w:r>
        <w:rPr>
          <w:rFonts w:ascii="Times New Roman" w:hAnsi="Times New Roman" w:cs="Times New Roman"/>
          <w:sz w:val="24"/>
          <w:szCs w:val="24"/>
        </w:rPr>
        <w:t>M</w:t>
      </w:r>
      <w:r w:rsidR="008A535E" w:rsidRPr="008A535E">
        <w:rPr>
          <w:rFonts w:ascii="Times New Roman" w:hAnsi="Times New Roman" w:cs="Times New Roman"/>
          <w:sz w:val="24"/>
          <w:szCs w:val="24"/>
        </w:rPr>
        <w:t>atplotlib</w:t>
      </w:r>
      <w:r>
        <w:rPr>
          <w:rFonts w:ascii="Times New Roman" w:hAnsi="Times New Roman" w:cs="Times New Roman"/>
          <w:sz w:val="24"/>
          <w:szCs w:val="24"/>
        </w:rPr>
        <w:t>, S</w:t>
      </w:r>
      <w:r w:rsidR="008A535E" w:rsidRPr="008A535E">
        <w:rPr>
          <w:rFonts w:ascii="Times New Roman" w:hAnsi="Times New Roman" w:cs="Times New Roman"/>
          <w:sz w:val="24"/>
          <w:szCs w:val="24"/>
        </w:rPr>
        <w:t>eaborn</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w:t>
      </w:r>
      <w:r w:rsidR="008A535E" w:rsidRPr="008A535E">
        <w:rPr>
          <w:rFonts w:ascii="Times New Roman" w:hAnsi="Times New Roman" w:cs="Times New Roman"/>
          <w:sz w:val="24"/>
          <w:szCs w:val="24"/>
        </w:rPr>
        <w:t>lotly</w:t>
      </w:r>
      <w:proofErr w:type="spellEnd"/>
      <w:r>
        <w:rPr>
          <w:rFonts w:ascii="Times New Roman" w:hAnsi="Times New Roman" w:cs="Times New Roman"/>
          <w:sz w:val="24"/>
          <w:szCs w:val="24"/>
        </w:rPr>
        <w:t>: Visualize the analysis results</w:t>
      </w:r>
    </w:p>
    <w:p w14:paraId="17883C61" w14:textId="57B063A1" w:rsidR="00850C3F" w:rsidRPr="008511F1" w:rsidRDefault="008511F1" w:rsidP="008511F1">
      <w:pPr>
        <w:autoSpaceDE w:val="0"/>
        <w:autoSpaceDN w:val="0"/>
        <w:adjustRightInd w:val="0"/>
        <w:rPr>
          <w:rFonts w:ascii="Times New Roman" w:hAnsi="Times New Roman" w:cs="Times New Roman"/>
          <w:sz w:val="24"/>
          <w:szCs w:val="24"/>
          <w:rPrChange w:id="80" w:author="Wu, Jichong" w:date="2021-04-03T10:00:00Z">
            <w:rPr/>
          </w:rPrChange>
        </w:rPr>
      </w:pPr>
      <w:ins w:id="81" w:author="Wu, Jichong" w:date="2021-04-03T10:00:00Z">
        <w:r>
          <w:rPr>
            <w:rFonts w:ascii="Times New Roman" w:hAnsi="Times New Roman" w:cs="Times New Roman"/>
            <w:sz w:val="24"/>
            <w:szCs w:val="24"/>
          </w:rPr>
          <w:t xml:space="preserve">4. </w:t>
        </w:r>
        <w:proofErr w:type="spellStart"/>
        <w:r>
          <w:rPr>
            <w:rFonts w:ascii="Times New Roman" w:hAnsi="Times New Roman" w:cs="Times New Roman"/>
            <w:sz w:val="24"/>
            <w:szCs w:val="24"/>
          </w:rPr>
          <w:t>P</w:t>
        </w:r>
      </w:ins>
      <w:ins w:id="82" w:author="Wu, Jichong" w:date="2021-04-03T10:01:00Z">
        <w:r>
          <w:rPr>
            <w:rFonts w:ascii="Times New Roman" w:hAnsi="Times New Roman" w:cs="Times New Roman"/>
            <w:sz w:val="24"/>
            <w:szCs w:val="24"/>
          </w:rPr>
          <w:t>yQt</w:t>
        </w:r>
        <w:proofErr w:type="spellEnd"/>
        <w:r>
          <w:rPr>
            <w:rFonts w:ascii="Times New Roman" w:hAnsi="Times New Roman" w:cs="Times New Roman"/>
            <w:sz w:val="24"/>
            <w:szCs w:val="24"/>
          </w:rPr>
          <w:t>: GUI</w:t>
        </w:r>
      </w:ins>
    </w:p>
    <w:p w14:paraId="693BBAF3" w14:textId="77777777" w:rsidR="0048377B" w:rsidRDefault="0048377B" w:rsidP="00EF5180">
      <w:pPr>
        <w:autoSpaceDE w:val="0"/>
        <w:autoSpaceDN w:val="0"/>
        <w:adjustRightInd w:val="0"/>
        <w:rPr>
          <w:rFonts w:ascii="Times New Roman" w:hAnsi="Times New Roman" w:cs="Times New Roman"/>
          <w:b/>
          <w:sz w:val="24"/>
          <w:szCs w:val="24"/>
          <w:u w:val="single"/>
        </w:rPr>
      </w:pPr>
      <w:r w:rsidRPr="00EF5180">
        <w:rPr>
          <w:rFonts w:ascii="Times New Roman" w:hAnsi="Times New Roman" w:cs="Times New Roman"/>
          <w:b/>
          <w:sz w:val="24"/>
          <w:szCs w:val="24"/>
          <w:u w:val="single"/>
        </w:rPr>
        <w:t>What reference materials will you use to obtain sufficient background on applying the</w:t>
      </w:r>
      <w:r w:rsidR="00EF5180" w:rsidRPr="00EF5180">
        <w:rPr>
          <w:rFonts w:ascii="Times New Roman" w:hAnsi="Times New Roman" w:cs="Times New Roman"/>
          <w:b/>
          <w:sz w:val="24"/>
          <w:szCs w:val="24"/>
          <w:u w:val="single"/>
        </w:rPr>
        <w:t xml:space="preserve"> </w:t>
      </w:r>
      <w:r w:rsidRPr="00EF5180">
        <w:rPr>
          <w:rFonts w:ascii="Times New Roman" w:hAnsi="Times New Roman" w:cs="Times New Roman"/>
          <w:b/>
          <w:sz w:val="24"/>
          <w:szCs w:val="24"/>
          <w:u w:val="single"/>
        </w:rPr>
        <w:t>chosen network to the specific problem that you selected?</w:t>
      </w:r>
    </w:p>
    <w:p w14:paraId="337FF4B0" w14:textId="77777777" w:rsidR="00C54C41" w:rsidRPr="00C54C41"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t xml:space="preserve">1. Trends and </w:t>
      </w:r>
      <w:proofErr w:type="spellStart"/>
      <w:r w:rsidRPr="00C54C41">
        <w:rPr>
          <w:rFonts w:ascii="Times New Roman" w:hAnsi="Times New Roman" w:cs="Times New Roman"/>
          <w:sz w:val="24"/>
          <w:szCs w:val="24"/>
        </w:rPr>
        <w:t>RolloverReduction</w:t>
      </w:r>
      <w:proofErr w:type="spellEnd"/>
      <w:r w:rsidRPr="00C54C41">
        <w:rPr>
          <w:rFonts w:ascii="Times New Roman" w:hAnsi="Times New Roman" w:cs="Times New Roman"/>
          <w:sz w:val="24"/>
          <w:szCs w:val="24"/>
        </w:rPr>
        <w:t xml:space="preserve"> Effectiveness of Static Stability Factor in Passenger Vehicles (</w:t>
      </w:r>
      <w:hyperlink r:id="rId13" w:history="1">
        <w:r w:rsidRPr="00C54C41">
          <w:rPr>
            <w:rStyle w:val="Hyperlink"/>
            <w:rFonts w:ascii="Times New Roman" w:hAnsi="Times New Roman" w:cs="Times New Roman"/>
            <w:sz w:val="24"/>
            <w:szCs w:val="24"/>
          </w:rPr>
          <w:t>https://crashstats.nhtsa.dot.gov/Api/Public/ViewPublication/812444</w:t>
        </w:r>
      </w:hyperlink>
      <w:r w:rsidRPr="00C54C41">
        <w:rPr>
          <w:rFonts w:ascii="Times New Roman" w:hAnsi="Times New Roman" w:cs="Times New Roman"/>
          <w:sz w:val="24"/>
          <w:szCs w:val="24"/>
        </w:rPr>
        <w:t>)</w:t>
      </w:r>
    </w:p>
    <w:p w14:paraId="4EDAD9CE" w14:textId="77777777" w:rsidR="00C54C41" w:rsidRPr="00C54C41"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t>2. The Effect of ESC on Passenger Vehicle Rollover Fatality Trends (</w:t>
      </w:r>
      <w:hyperlink r:id="rId14" w:history="1">
        <w:r w:rsidRPr="00C54C41">
          <w:rPr>
            <w:rStyle w:val="Hyperlink"/>
            <w:rFonts w:ascii="Times New Roman" w:hAnsi="Times New Roman" w:cs="Times New Roman"/>
            <w:sz w:val="24"/>
            <w:szCs w:val="24"/>
          </w:rPr>
          <w:t>https://crashstats.nhtsa.dot.gov/Api/Public/ViewPublication/812031</w:t>
        </w:r>
      </w:hyperlink>
      <w:r w:rsidRPr="00C54C41">
        <w:rPr>
          <w:rFonts w:ascii="Times New Roman" w:hAnsi="Times New Roman" w:cs="Times New Roman"/>
          <w:sz w:val="24"/>
          <w:szCs w:val="24"/>
        </w:rPr>
        <w:t>)</w:t>
      </w:r>
    </w:p>
    <w:p w14:paraId="3CE293D2" w14:textId="77777777" w:rsidR="00C54C41" w:rsidRPr="00EF5180" w:rsidRDefault="00C54C41" w:rsidP="00EF5180">
      <w:pPr>
        <w:autoSpaceDE w:val="0"/>
        <w:autoSpaceDN w:val="0"/>
        <w:adjustRightInd w:val="0"/>
        <w:rPr>
          <w:rFonts w:ascii="Times New Roman" w:hAnsi="Times New Roman" w:cs="Times New Roman"/>
          <w:sz w:val="24"/>
          <w:szCs w:val="24"/>
        </w:rPr>
      </w:pPr>
      <w:r w:rsidRPr="00C54C41">
        <w:rPr>
          <w:rFonts w:ascii="Times New Roman" w:hAnsi="Times New Roman" w:cs="Times New Roman"/>
          <w:sz w:val="24"/>
          <w:szCs w:val="24"/>
        </w:rPr>
        <w:t>3. Characteristics of Fatal Rollover Crashes (</w:t>
      </w:r>
      <w:hyperlink r:id="rId15" w:history="1">
        <w:r w:rsidRPr="00C54C41">
          <w:rPr>
            <w:rStyle w:val="Hyperlink"/>
            <w:rFonts w:ascii="Times New Roman" w:hAnsi="Times New Roman" w:cs="Times New Roman"/>
            <w:sz w:val="24"/>
            <w:szCs w:val="24"/>
          </w:rPr>
          <w:t>https://crashstats.nhtsa.dot.gov/Api/Public/ViewPublication/809438</w:t>
        </w:r>
      </w:hyperlink>
      <w:r w:rsidRPr="00C54C41">
        <w:rPr>
          <w:rFonts w:ascii="Times New Roman" w:hAnsi="Times New Roman" w:cs="Times New Roman"/>
          <w:sz w:val="24"/>
          <w:szCs w:val="24"/>
        </w:rPr>
        <w:t>)</w:t>
      </w:r>
    </w:p>
    <w:p w14:paraId="5B4DACEA" w14:textId="77777777" w:rsidR="0048377B" w:rsidRPr="00743CC6" w:rsidRDefault="0048377B" w:rsidP="00C54C41">
      <w:pPr>
        <w:autoSpaceDE w:val="0"/>
        <w:autoSpaceDN w:val="0"/>
        <w:adjustRightInd w:val="0"/>
        <w:rPr>
          <w:rFonts w:ascii="Times New Roman" w:hAnsi="Times New Roman" w:cs="Times New Roman"/>
          <w:b/>
          <w:sz w:val="24"/>
          <w:szCs w:val="24"/>
          <w:u w:val="single"/>
        </w:rPr>
      </w:pPr>
      <w:r w:rsidRPr="00743CC6">
        <w:rPr>
          <w:rFonts w:ascii="Times New Roman" w:hAnsi="Times New Roman" w:cs="Times New Roman"/>
          <w:b/>
          <w:sz w:val="24"/>
          <w:szCs w:val="24"/>
          <w:u w:val="single"/>
        </w:rPr>
        <w:t>How will you judge the performance of your results? What metrics will you use?</w:t>
      </w:r>
    </w:p>
    <w:p w14:paraId="4DEF6DBD" w14:textId="77777777" w:rsidR="00C54C41" w:rsidRPr="0048377B" w:rsidRDefault="00C54C41" w:rsidP="00C54C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project will use the value of ROC curve to judge the performance of K-nearest-neighbor model and logistic regression model.</w:t>
      </w:r>
    </w:p>
    <w:p w14:paraId="7551D89A" w14:textId="77777777" w:rsidR="00861F42" w:rsidRDefault="0048377B" w:rsidP="00743CC6">
      <w:pPr>
        <w:rPr>
          <w:rFonts w:ascii="NimbusRomNo9L-Regu" w:hAnsi="NimbusRomNo9L-Regu" w:cs="NimbusRomNo9L-Regu"/>
          <w:b/>
          <w:sz w:val="24"/>
          <w:szCs w:val="24"/>
          <w:u w:val="single"/>
        </w:rPr>
      </w:pPr>
      <w:r w:rsidRPr="00743CC6">
        <w:rPr>
          <w:rFonts w:ascii="Times New Roman" w:hAnsi="Times New Roman" w:cs="Times New Roman"/>
          <w:b/>
          <w:sz w:val="24"/>
          <w:szCs w:val="24"/>
          <w:u w:val="single"/>
        </w:rPr>
        <w:t>Provide a rough schedule for completing the project</w:t>
      </w:r>
      <w:r w:rsidRPr="00743CC6">
        <w:rPr>
          <w:rFonts w:ascii="NimbusRomNo9L-Regu" w:hAnsi="NimbusRomNo9L-Regu" w:cs="NimbusRomNo9L-Regu"/>
          <w:b/>
          <w:sz w:val="24"/>
          <w:szCs w:val="24"/>
          <w:u w:val="single"/>
        </w:rPr>
        <w:t>.</w:t>
      </w:r>
    </w:p>
    <w:tbl>
      <w:tblPr>
        <w:tblStyle w:val="TableGrid"/>
        <w:tblW w:w="0" w:type="auto"/>
        <w:jc w:val="center"/>
        <w:tblLook w:val="04A0" w:firstRow="1" w:lastRow="0" w:firstColumn="1" w:lastColumn="0" w:noHBand="0" w:noVBand="1"/>
      </w:tblPr>
      <w:tblGrid>
        <w:gridCol w:w="1638"/>
        <w:gridCol w:w="4599"/>
      </w:tblGrid>
      <w:tr w:rsidR="00743CC6" w14:paraId="1498DAAE" w14:textId="77777777" w:rsidTr="00743CC6">
        <w:trPr>
          <w:jc w:val="center"/>
        </w:trPr>
        <w:tc>
          <w:tcPr>
            <w:tcW w:w="1638" w:type="dxa"/>
          </w:tcPr>
          <w:p w14:paraId="5FEF9031"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Week</w:t>
            </w:r>
          </w:p>
        </w:tc>
        <w:tc>
          <w:tcPr>
            <w:tcW w:w="4599" w:type="dxa"/>
          </w:tcPr>
          <w:p w14:paraId="047B9892"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Work</w:t>
            </w:r>
          </w:p>
        </w:tc>
      </w:tr>
      <w:tr w:rsidR="00743CC6" w14:paraId="4D139080" w14:textId="77777777" w:rsidTr="00743CC6">
        <w:trPr>
          <w:jc w:val="center"/>
        </w:trPr>
        <w:tc>
          <w:tcPr>
            <w:tcW w:w="1638" w:type="dxa"/>
          </w:tcPr>
          <w:p w14:paraId="4709FD2F" w14:textId="24EAEE2F"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3/2</w:t>
            </w:r>
            <w:ins w:id="83" w:author="Wu, Jichong" w:date="2021-04-03T10:02:00Z">
              <w:r w:rsidR="008511F1">
                <w:rPr>
                  <w:rFonts w:ascii="Times New Roman" w:hAnsi="Times New Roman" w:cs="Times New Roman"/>
                  <w:sz w:val="24"/>
                </w:rPr>
                <w:t>0</w:t>
              </w:r>
            </w:ins>
            <w:del w:id="84" w:author="Wu, Jichong" w:date="2021-04-03T10:02:00Z">
              <w:r w:rsidRPr="00743CC6" w:rsidDel="008511F1">
                <w:rPr>
                  <w:rFonts w:ascii="Times New Roman" w:hAnsi="Times New Roman" w:cs="Times New Roman"/>
                  <w:sz w:val="24"/>
                </w:rPr>
                <w:delText>6</w:delText>
              </w:r>
            </w:del>
            <w:r w:rsidRPr="00743CC6">
              <w:rPr>
                <w:rFonts w:ascii="Times New Roman" w:hAnsi="Times New Roman" w:cs="Times New Roman"/>
                <w:sz w:val="24"/>
              </w:rPr>
              <w:t xml:space="preserve"> - 4/3</w:t>
            </w:r>
          </w:p>
        </w:tc>
        <w:tc>
          <w:tcPr>
            <w:tcW w:w="4599" w:type="dxa"/>
          </w:tcPr>
          <w:p w14:paraId="6542C1D9" w14:textId="4F754FB6" w:rsidR="00743CC6" w:rsidRPr="00743CC6" w:rsidRDefault="00743CC6" w:rsidP="00743CC6">
            <w:pPr>
              <w:rPr>
                <w:rFonts w:ascii="Times New Roman" w:hAnsi="Times New Roman" w:cs="Times New Roman"/>
                <w:sz w:val="24"/>
              </w:rPr>
            </w:pPr>
            <w:del w:id="85" w:author="Wu, Jichong" w:date="2021-04-03T10:03:00Z">
              <w:r w:rsidDel="008511F1">
                <w:rPr>
                  <w:rFonts w:ascii="Times New Roman" w:hAnsi="Times New Roman" w:cs="Times New Roman"/>
                  <w:sz w:val="24"/>
                </w:rPr>
                <w:delText>Data cleaning &amp;</w:delText>
              </w:r>
              <w:r w:rsidRPr="00743CC6" w:rsidDel="008511F1">
                <w:rPr>
                  <w:rFonts w:ascii="Times New Roman" w:hAnsi="Times New Roman" w:cs="Times New Roman"/>
                  <w:sz w:val="24"/>
                </w:rPr>
                <w:delText xml:space="preserve"> data manipulation</w:delText>
              </w:r>
            </w:del>
            <w:ins w:id="86" w:author="Wu, Jichong" w:date="2021-04-03T10:03:00Z">
              <w:r w:rsidR="008511F1">
                <w:rPr>
                  <w:rFonts w:ascii="Times New Roman" w:hAnsi="Times New Roman" w:cs="Times New Roman"/>
                  <w:sz w:val="24"/>
                </w:rPr>
                <w:t xml:space="preserve">Proposal </w:t>
              </w:r>
            </w:ins>
            <w:ins w:id="87" w:author="Wu, Jichong" w:date="2021-04-03T10:04:00Z">
              <w:r w:rsidR="008511F1">
                <w:rPr>
                  <w:rFonts w:ascii="Times New Roman" w:hAnsi="Times New Roman" w:cs="Times New Roman"/>
                  <w:sz w:val="24"/>
                </w:rPr>
                <w:t>– problem specification and</w:t>
              </w:r>
            </w:ins>
            <w:ins w:id="88" w:author="Wu, Jichong" w:date="2021-04-03T10:05:00Z">
              <w:r w:rsidR="008511F1">
                <w:rPr>
                  <w:rFonts w:ascii="Times New Roman" w:hAnsi="Times New Roman" w:cs="Times New Roman"/>
                  <w:sz w:val="24"/>
                </w:rPr>
                <w:t xml:space="preserve"> understanding </w:t>
              </w:r>
            </w:ins>
            <w:ins w:id="89" w:author="Wu, Jichong" w:date="2021-04-03T10:03:00Z">
              <w:r w:rsidR="008511F1">
                <w:rPr>
                  <w:rFonts w:ascii="Times New Roman" w:hAnsi="Times New Roman" w:cs="Times New Roman"/>
                  <w:sz w:val="24"/>
                </w:rPr>
                <w:t xml:space="preserve"> </w:t>
              </w:r>
            </w:ins>
          </w:p>
        </w:tc>
      </w:tr>
      <w:tr w:rsidR="008511F1" w14:paraId="014A5BFC" w14:textId="77777777" w:rsidTr="00743CC6">
        <w:trPr>
          <w:jc w:val="center"/>
          <w:ins w:id="90" w:author="Wu, Jichong" w:date="2021-04-03T10:02:00Z"/>
        </w:trPr>
        <w:tc>
          <w:tcPr>
            <w:tcW w:w="1638" w:type="dxa"/>
          </w:tcPr>
          <w:p w14:paraId="27756629" w14:textId="542DE8C3" w:rsidR="008511F1" w:rsidRPr="00743CC6" w:rsidRDefault="008511F1" w:rsidP="00743CC6">
            <w:pPr>
              <w:jc w:val="center"/>
              <w:rPr>
                <w:ins w:id="91" w:author="Wu, Jichong" w:date="2021-04-03T10:02:00Z"/>
                <w:rFonts w:ascii="Times New Roman" w:hAnsi="Times New Roman" w:cs="Times New Roman"/>
                <w:sz w:val="24"/>
              </w:rPr>
            </w:pPr>
            <w:ins w:id="92" w:author="Wu, Jichong" w:date="2021-04-03T10:02:00Z">
              <w:r>
                <w:rPr>
                  <w:rFonts w:ascii="Times New Roman" w:hAnsi="Times New Roman" w:cs="Times New Roman"/>
                  <w:sz w:val="24"/>
                </w:rPr>
                <w:t>4/</w:t>
              </w:r>
            </w:ins>
            <w:ins w:id="93" w:author="Wu, Jichong" w:date="2021-04-03T10:08:00Z">
              <w:r>
                <w:rPr>
                  <w:rFonts w:ascii="Times New Roman" w:hAnsi="Times New Roman" w:cs="Times New Roman"/>
                  <w:sz w:val="24"/>
                </w:rPr>
                <w:t>4</w:t>
              </w:r>
            </w:ins>
            <w:ins w:id="94" w:author="Wu, Jichong" w:date="2021-04-03T10:02:00Z">
              <w:r>
                <w:rPr>
                  <w:rFonts w:ascii="Times New Roman" w:hAnsi="Times New Roman" w:cs="Times New Roman"/>
                  <w:sz w:val="24"/>
                </w:rPr>
                <w:t xml:space="preserve"> </w:t>
              </w:r>
            </w:ins>
            <w:ins w:id="95" w:author="Wu, Jichong" w:date="2021-04-03T10:08:00Z">
              <w:r>
                <w:rPr>
                  <w:rFonts w:ascii="Times New Roman" w:hAnsi="Times New Roman" w:cs="Times New Roman"/>
                  <w:sz w:val="24"/>
                </w:rPr>
                <w:t>–</w:t>
              </w:r>
            </w:ins>
            <w:ins w:id="96" w:author="Wu, Jichong" w:date="2021-04-03T10:02:00Z">
              <w:r>
                <w:rPr>
                  <w:rFonts w:ascii="Times New Roman" w:hAnsi="Times New Roman" w:cs="Times New Roman"/>
                  <w:sz w:val="24"/>
                </w:rPr>
                <w:t xml:space="preserve"> </w:t>
              </w:r>
            </w:ins>
            <w:ins w:id="97" w:author="Wu, Jichong" w:date="2021-04-03T10:08:00Z">
              <w:r>
                <w:rPr>
                  <w:rFonts w:ascii="Times New Roman" w:hAnsi="Times New Roman" w:cs="Times New Roman"/>
                  <w:sz w:val="24"/>
                </w:rPr>
                <w:t>4/10</w:t>
              </w:r>
            </w:ins>
          </w:p>
        </w:tc>
        <w:tc>
          <w:tcPr>
            <w:tcW w:w="4599" w:type="dxa"/>
          </w:tcPr>
          <w:p w14:paraId="5DDCF907" w14:textId="6098DA33" w:rsidR="008511F1" w:rsidRDefault="008511F1" w:rsidP="00743CC6">
            <w:pPr>
              <w:rPr>
                <w:ins w:id="98" w:author="Wu, Jichong" w:date="2021-04-03T10:02:00Z"/>
                <w:rFonts w:ascii="Times New Roman" w:hAnsi="Times New Roman" w:cs="Times New Roman"/>
                <w:sz w:val="24"/>
              </w:rPr>
            </w:pPr>
            <w:ins w:id="99" w:author="Wu, Jichong" w:date="2021-04-03T10:03:00Z">
              <w:r>
                <w:rPr>
                  <w:rFonts w:ascii="Times New Roman" w:hAnsi="Times New Roman" w:cs="Times New Roman"/>
                  <w:sz w:val="24"/>
                </w:rPr>
                <w:t>Data cleaning &amp;</w:t>
              </w:r>
              <w:r w:rsidRPr="00743CC6">
                <w:rPr>
                  <w:rFonts w:ascii="Times New Roman" w:hAnsi="Times New Roman" w:cs="Times New Roman"/>
                  <w:sz w:val="24"/>
                </w:rPr>
                <w:t xml:space="preserve"> data </w:t>
              </w:r>
            </w:ins>
            <w:ins w:id="100" w:author="Wu, Jichong" w:date="2021-04-03T10:06:00Z">
              <w:r>
                <w:rPr>
                  <w:rFonts w:ascii="Times New Roman" w:hAnsi="Times New Roman" w:cs="Times New Roman"/>
                  <w:sz w:val="24"/>
                </w:rPr>
                <w:t xml:space="preserve">mining </w:t>
              </w:r>
            </w:ins>
          </w:p>
        </w:tc>
      </w:tr>
      <w:tr w:rsidR="00743CC6" w14:paraId="23D01E55" w14:textId="77777777" w:rsidTr="00743CC6">
        <w:trPr>
          <w:jc w:val="center"/>
        </w:trPr>
        <w:tc>
          <w:tcPr>
            <w:tcW w:w="1638" w:type="dxa"/>
          </w:tcPr>
          <w:p w14:paraId="029B6335" w14:textId="35A16400"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w:t>
            </w:r>
            <w:ins w:id="101" w:author="Wu, Jichong" w:date="2021-04-03T10:08:00Z">
              <w:r w:rsidR="008511F1">
                <w:rPr>
                  <w:rFonts w:ascii="Times New Roman" w:hAnsi="Times New Roman" w:cs="Times New Roman"/>
                  <w:sz w:val="24"/>
                </w:rPr>
                <w:t>11</w:t>
              </w:r>
            </w:ins>
            <w:del w:id="102" w:author="Wu, Jichong" w:date="2021-04-03T10:08:00Z">
              <w:r w:rsidRPr="00743CC6" w:rsidDel="008511F1">
                <w:rPr>
                  <w:rFonts w:ascii="Times New Roman" w:hAnsi="Times New Roman" w:cs="Times New Roman"/>
                  <w:sz w:val="24"/>
                </w:rPr>
                <w:delText>4</w:delText>
              </w:r>
            </w:del>
            <w:r w:rsidRPr="00743CC6">
              <w:rPr>
                <w:rFonts w:ascii="Times New Roman" w:hAnsi="Times New Roman" w:cs="Times New Roman"/>
                <w:sz w:val="24"/>
              </w:rPr>
              <w:t xml:space="preserve"> – 4/1</w:t>
            </w:r>
            <w:ins w:id="103" w:author="Wu, Jichong" w:date="2021-04-03T10:08:00Z">
              <w:r w:rsidR="008511F1">
                <w:rPr>
                  <w:rFonts w:ascii="Times New Roman" w:hAnsi="Times New Roman" w:cs="Times New Roman"/>
                  <w:sz w:val="24"/>
                </w:rPr>
                <w:t>7</w:t>
              </w:r>
            </w:ins>
            <w:del w:id="104" w:author="Wu, Jichong" w:date="2021-04-03T10:08:00Z">
              <w:r w:rsidRPr="00743CC6" w:rsidDel="008511F1">
                <w:rPr>
                  <w:rFonts w:ascii="Times New Roman" w:hAnsi="Times New Roman" w:cs="Times New Roman"/>
                  <w:sz w:val="24"/>
                </w:rPr>
                <w:delText>0</w:delText>
              </w:r>
            </w:del>
          </w:p>
        </w:tc>
        <w:tc>
          <w:tcPr>
            <w:tcW w:w="4599" w:type="dxa"/>
          </w:tcPr>
          <w:p w14:paraId="1E39A087" w14:textId="77777777" w:rsidR="00743CC6" w:rsidRPr="00743CC6" w:rsidRDefault="00743CC6" w:rsidP="00743CC6">
            <w:pPr>
              <w:rPr>
                <w:rFonts w:ascii="Times New Roman" w:hAnsi="Times New Roman" w:cs="Times New Roman"/>
                <w:sz w:val="24"/>
              </w:rPr>
            </w:pPr>
            <w:r>
              <w:rPr>
                <w:rFonts w:ascii="Times New Roman" w:hAnsi="Times New Roman" w:cs="Times New Roman"/>
                <w:sz w:val="24"/>
              </w:rPr>
              <w:t>Data v</w:t>
            </w:r>
            <w:r w:rsidRPr="00743CC6">
              <w:rPr>
                <w:rFonts w:ascii="Times New Roman" w:hAnsi="Times New Roman" w:cs="Times New Roman"/>
                <w:sz w:val="24"/>
              </w:rPr>
              <w:t xml:space="preserve">isualization </w:t>
            </w:r>
            <w:r>
              <w:rPr>
                <w:rFonts w:ascii="Times New Roman" w:hAnsi="Times New Roman" w:cs="Times New Roman"/>
                <w:sz w:val="24"/>
              </w:rPr>
              <w:t>&amp;</w:t>
            </w:r>
            <w:r w:rsidRPr="00743CC6">
              <w:rPr>
                <w:rFonts w:ascii="Times New Roman" w:hAnsi="Times New Roman" w:cs="Times New Roman"/>
                <w:sz w:val="24"/>
              </w:rPr>
              <w:t xml:space="preserve"> </w:t>
            </w:r>
            <w:r>
              <w:rPr>
                <w:rFonts w:ascii="Times New Roman" w:hAnsi="Times New Roman" w:cs="Times New Roman"/>
                <w:sz w:val="24"/>
              </w:rPr>
              <w:t>v</w:t>
            </w:r>
            <w:r w:rsidRPr="00743CC6">
              <w:rPr>
                <w:rFonts w:ascii="Times New Roman" w:hAnsi="Times New Roman" w:cs="Times New Roman"/>
                <w:sz w:val="24"/>
              </w:rPr>
              <w:t>ariable selection</w:t>
            </w:r>
          </w:p>
        </w:tc>
      </w:tr>
      <w:tr w:rsidR="00743CC6" w14:paraId="3E8B836B" w14:textId="77777777" w:rsidTr="00743CC6">
        <w:trPr>
          <w:jc w:val="center"/>
        </w:trPr>
        <w:tc>
          <w:tcPr>
            <w:tcW w:w="1638" w:type="dxa"/>
          </w:tcPr>
          <w:p w14:paraId="022871B5" w14:textId="0B861FD5" w:rsidR="00743CC6" w:rsidRPr="00743CC6" w:rsidRDefault="00743CC6" w:rsidP="00743CC6">
            <w:pPr>
              <w:tabs>
                <w:tab w:val="left" w:pos="968"/>
              </w:tabs>
              <w:jc w:val="center"/>
              <w:rPr>
                <w:rFonts w:ascii="Times New Roman" w:hAnsi="Times New Roman" w:cs="Times New Roman"/>
                <w:sz w:val="24"/>
              </w:rPr>
            </w:pPr>
            <w:del w:id="105" w:author="Wu, Jichong" w:date="2021-04-03T10:08:00Z">
              <w:r w:rsidRPr="00743CC6" w:rsidDel="008511F1">
                <w:rPr>
                  <w:rFonts w:ascii="Times New Roman" w:hAnsi="Times New Roman" w:cs="Times New Roman"/>
                  <w:sz w:val="24"/>
                </w:rPr>
                <w:delText>4/11 – 4/17</w:delText>
              </w:r>
            </w:del>
          </w:p>
        </w:tc>
        <w:tc>
          <w:tcPr>
            <w:tcW w:w="4599" w:type="dxa"/>
          </w:tcPr>
          <w:p w14:paraId="118AE6FD" w14:textId="77777777" w:rsidR="008511F1" w:rsidRDefault="00743CC6" w:rsidP="00743CC6">
            <w:pPr>
              <w:rPr>
                <w:ins w:id="106" w:author="Wu, Jichong" w:date="2021-04-03T10:09:00Z"/>
                <w:rFonts w:ascii="Times New Roman" w:hAnsi="Times New Roman" w:cs="Times New Roman"/>
                <w:sz w:val="24"/>
              </w:rPr>
            </w:pPr>
            <w:r w:rsidRPr="00743CC6">
              <w:rPr>
                <w:rFonts w:ascii="Times New Roman" w:hAnsi="Times New Roman" w:cs="Times New Roman"/>
                <w:sz w:val="24"/>
              </w:rPr>
              <w:t>Statistical test for the variable significance</w:t>
            </w:r>
          </w:p>
          <w:p w14:paraId="649EE386" w14:textId="474DDFAE" w:rsidR="00743CC6" w:rsidRPr="00743CC6" w:rsidRDefault="008511F1" w:rsidP="00743CC6">
            <w:pPr>
              <w:rPr>
                <w:rFonts w:ascii="Times New Roman" w:hAnsi="Times New Roman" w:cs="Times New Roman"/>
                <w:sz w:val="24"/>
              </w:rPr>
            </w:pPr>
            <w:ins w:id="107" w:author="Wu, Jichong" w:date="2021-04-03T10:09:00Z">
              <w:r>
                <w:rPr>
                  <w:rFonts w:ascii="Times New Roman" w:hAnsi="Times New Roman" w:cs="Times New Roman"/>
                  <w:sz w:val="24"/>
                </w:rPr>
                <w:t>GUI</w:t>
              </w:r>
            </w:ins>
          </w:p>
        </w:tc>
      </w:tr>
      <w:tr w:rsidR="00743CC6" w14:paraId="41371C89" w14:textId="77777777" w:rsidTr="00743CC6">
        <w:trPr>
          <w:jc w:val="center"/>
        </w:trPr>
        <w:tc>
          <w:tcPr>
            <w:tcW w:w="1638" w:type="dxa"/>
          </w:tcPr>
          <w:p w14:paraId="093D7465"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4/18 – 4/24</w:t>
            </w:r>
          </w:p>
        </w:tc>
        <w:tc>
          <w:tcPr>
            <w:tcW w:w="4599" w:type="dxa"/>
          </w:tcPr>
          <w:p w14:paraId="32623458" w14:textId="77777777" w:rsidR="008511F1" w:rsidRDefault="00743CC6" w:rsidP="00743CC6">
            <w:pPr>
              <w:rPr>
                <w:ins w:id="108" w:author="Wu, Jichong" w:date="2021-04-03T10:09:00Z"/>
                <w:rFonts w:ascii="Times New Roman" w:hAnsi="Times New Roman" w:cs="Times New Roman"/>
                <w:sz w:val="24"/>
              </w:rPr>
            </w:pPr>
            <w:r w:rsidRPr="00743CC6">
              <w:rPr>
                <w:rFonts w:ascii="Times New Roman" w:hAnsi="Times New Roman" w:cs="Times New Roman"/>
                <w:sz w:val="24"/>
              </w:rPr>
              <w:t>Model building</w:t>
            </w:r>
          </w:p>
          <w:p w14:paraId="15A6F5F9" w14:textId="7885718D" w:rsidR="00743CC6" w:rsidRPr="00743CC6" w:rsidRDefault="008511F1" w:rsidP="00743CC6">
            <w:pPr>
              <w:rPr>
                <w:rFonts w:ascii="Times New Roman" w:hAnsi="Times New Roman" w:cs="Times New Roman"/>
                <w:sz w:val="24"/>
              </w:rPr>
            </w:pPr>
            <w:ins w:id="109" w:author="Wu, Jichong" w:date="2021-04-03T10:09:00Z">
              <w:r>
                <w:rPr>
                  <w:rFonts w:ascii="Times New Roman" w:hAnsi="Times New Roman" w:cs="Times New Roman"/>
                  <w:sz w:val="24"/>
                </w:rPr>
                <w:t>GUI</w:t>
              </w:r>
            </w:ins>
          </w:p>
        </w:tc>
      </w:tr>
      <w:tr w:rsidR="00743CC6" w14:paraId="6BFEBC23" w14:textId="77777777" w:rsidTr="00743CC6">
        <w:trPr>
          <w:jc w:val="center"/>
        </w:trPr>
        <w:tc>
          <w:tcPr>
            <w:tcW w:w="1638" w:type="dxa"/>
          </w:tcPr>
          <w:p w14:paraId="7A4E8DC1" w14:textId="77777777" w:rsidR="00743CC6" w:rsidRPr="00743CC6" w:rsidRDefault="00743CC6" w:rsidP="00743CC6">
            <w:pPr>
              <w:jc w:val="center"/>
              <w:rPr>
                <w:rFonts w:ascii="Times New Roman" w:hAnsi="Times New Roman" w:cs="Times New Roman"/>
                <w:sz w:val="24"/>
              </w:rPr>
            </w:pPr>
            <w:r w:rsidRPr="00743CC6">
              <w:rPr>
                <w:rFonts w:ascii="Times New Roman" w:hAnsi="Times New Roman" w:cs="Times New Roman"/>
                <w:sz w:val="24"/>
              </w:rPr>
              <w:t>4/25 – 5/1</w:t>
            </w:r>
          </w:p>
        </w:tc>
        <w:tc>
          <w:tcPr>
            <w:tcW w:w="4599" w:type="dxa"/>
          </w:tcPr>
          <w:p w14:paraId="6A8F934F" w14:textId="0422E0EF" w:rsidR="008511F1" w:rsidRDefault="008511F1" w:rsidP="00743CC6">
            <w:pPr>
              <w:rPr>
                <w:ins w:id="110" w:author="Wu, Jichong" w:date="2021-04-03T10:09:00Z"/>
                <w:rFonts w:ascii="Times New Roman" w:hAnsi="Times New Roman" w:cs="Times New Roman"/>
                <w:sz w:val="24"/>
              </w:rPr>
            </w:pPr>
            <w:ins w:id="111" w:author="Wu, Jichong" w:date="2021-04-03T10:09:00Z">
              <w:r>
                <w:rPr>
                  <w:rFonts w:ascii="Times New Roman" w:hAnsi="Times New Roman" w:cs="Times New Roman"/>
                  <w:sz w:val="24"/>
                </w:rPr>
                <w:t>Presentation slides</w:t>
              </w:r>
            </w:ins>
          </w:p>
          <w:p w14:paraId="491BD337" w14:textId="19EB2959" w:rsidR="008511F1" w:rsidRDefault="008511F1" w:rsidP="00743CC6">
            <w:pPr>
              <w:rPr>
                <w:ins w:id="112" w:author="Wu, Jichong" w:date="2021-04-03T10:09:00Z"/>
                <w:rFonts w:ascii="Times New Roman" w:hAnsi="Times New Roman" w:cs="Times New Roman"/>
                <w:sz w:val="24"/>
              </w:rPr>
            </w:pPr>
            <w:ins w:id="113" w:author="Wu, Jichong" w:date="2021-04-03T10:09:00Z">
              <w:r>
                <w:rPr>
                  <w:rFonts w:ascii="Times New Roman" w:hAnsi="Times New Roman" w:cs="Times New Roman"/>
                  <w:sz w:val="24"/>
                </w:rPr>
                <w:t>Presen</w:t>
              </w:r>
            </w:ins>
            <w:ins w:id="114" w:author="Wu, Jichong" w:date="2021-04-03T10:10:00Z">
              <w:r>
                <w:rPr>
                  <w:rFonts w:ascii="Times New Roman" w:hAnsi="Times New Roman" w:cs="Times New Roman"/>
                  <w:sz w:val="24"/>
                </w:rPr>
                <w:t>tation recording</w:t>
              </w:r>
            </w:ins>
          </w:p>
          <w:p w14:paraId="32A12B16" w14:textId="386861B3" w:rsidR="00743CC6" w:rsidRPr="00743CC6" w:rsidRDefault="00743CC6" w:rsidP="00743CC6">
            <w:pPr>
              <w:rPr>
                <w:rFonts w:ascii="Times New Roman" w:hAnsi="Times New Roman" w:cs="Times New Roman"/>
                <w:sz w:val="24"/>
              </w:rPr>
            </w:pPr>
            <w:del w:id="115" w:author="Wu, Jichong" w:date="2021-04-03T10:10:00Z">
              <w:r w:rsidRPr="00743CC6" w:rsidDel="008511F1">
                <w:rPr>
                  <w:rFonts w:ascii="Times New Roman" w:hAnsi="Times New Roman" w:cs="Times New Roman"/>
                  <w:sz w:val="24"/>
                </w:rPr>
                <w:delText>Prepare p</w:delText>
              </w:r>
            </w:del>
            <w:ins w:id="116" w:author="Wu, Jichong" w:date="2021-04-03T10:10:00Z">
              <w:r w:rsidR="008511F1">
                <w:rPr>
                  <w:rFonts w:ascii="Times New Roman" w:hAnsi="Times New Roman" w:cs="Times New Roman"/>
                  <w:sz w:val="24"/>
                </w:rPr>
                <w:t>P</w:t>
              </w:r>
            </w:ins>
            <w:r w:rsidRPr="00743CC6">
              <w:rPr>
                <w:rFonts w:ascii="Times New Roman" w:hAnsi="Times New Roman" w:cs="Times New Roman"/>
                <w:sz w:val="24"/>
              </w:rPr>
              <w:t>resentation</w:t>
            </w:r>
            <w:ins w:id="117" w:author="Wu, Jichong" w:date="2021-04-03T10:10:00Z">
              <w:r w:rsidR="008511F1">
                <w:rPr>
                  <w:rFonts w:ascii="Times New Roman" w:hAnsi="Times New Roman" w:cs="Times New Roman"/>
                  <w:sz w:val="24"/>
                </w:rPr>
                <w:t xml:space="preserve"> practice</w:t>
              </w:r>
            </w:ins>
          </w:p>
        </w:tc>
      </w:tr>
    </w:tbl>
    <w:p w14:paraId="2684800E" w14:textId="77777777" w:rsidR="00743CC6" w:rsidRPr="00743CC6" w:rsidRDefault="00743CC6" w:rsidP="008511F1"/>
    <w:sectPr w:rsidR="00743CC6" w:rsidRPr="00743C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u, Jichong" w:date="2021-04-03T09:36:00Z" w:initials="WJ">
    <w:p w14:paraId="336692E5" w14:textId="77777777" w:rsidR="0003702D" w:rsidRDefault="0003702D" w:rsidP="004B5C0D">
      <w:pPr>
        <w:pStyle w:val="CommentText"/>
      </w:pPr>
      <w:r>
        <w:rPr>
          <w:rStyle w:val="CommentReference"/>
        </w:rPr>
        <w:annotationRef/>
      </w:r>
      <w:r>
        <w:t>Ethan to provide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669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2B5AD" w16cex:dateUtc="2021-04-03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6692E5" w16cid:durableId="2412B5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B45BE" w14:textId="77777777" w:rsidR="00DF120E" w:rsidRDefault="00DF120E" w:rsidP="00FB2D1D">
      <w:pPr>
        <w:spacing w:after="0" w:line="240" w:lineRule="auto"/>
      </w:pPr>
      <w:r>
        <w:separator/>
      </w:r>
    </w:p>
  </w:endnote>
  <w:endnote w:type="continuationSeparator" w:id="0">
    <w:p w14:paraId="3AA0CA32" w14:textId="77777777" w:rsidR="00DF120E" w:rsidRDefault="00DF120E" w:rsidP="00FB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B55C9" w14:textId="77777777" w:rsidR="00DF120E" w:rsidRDefault="00DF120E" w:rsidP="00FB2D1D">
      <w:pPr>
        <w:spacing w:after="0" w:line="240" w:lineRule="auto"/>
      </w:pPr>
      <w:r>
        <w:separator/>
      </w:r>
    </w:p>
  </w:footnote>
  <w:footnote w:type="continuationSeparator" w:id="0">
    <w:p w14:paraId="7C4C031E" w14:textId="77777777" w:rsidR="00DF120E" w:rsidRDefault="00DF120E" w:rsidP="00FB2D1D">
      <w:pPr>
        <w:spacing w:after="0" w:line="240" w:lineRule="auto"/>
      </w:pPr>
      <w:r>
        <w:continuationSeparator/>
      </w:r>
    </w:p>
  </w:footnote>
  <w:footnote w:id="1">
    <w:p w14:paraId="0BA5E56F" w14:textId="77777777" w:rsidR="00FB2D1D" w:rsidRPr="00FB2D1D" w:rsidRDefault="00FB2D1D" w:rsidP="00FB2D1D">
      <w:pPr>
        <w:spacing w:after="0"/>
        <w:rPr>
          <w:rFonts w:ascii="Times New Roman" w:hAnsi="Times New Roman" w:cs="Times New Roman"/>
          <w:sz w:val="18"/>
          <w:szCs w:val="18"/>
        </w:rPr>
      </w:pPr>
      <w:r>
        <w:rPr>
          <w:rStyle w:val="FootnoteReference"/>
        </w:rPr>
        <w:footnoteRef/>
      </w:r>
      <w:r>
        <w:t xml:space="preserve"> </w:t>
      </w:r>
      <w:r w:rsidRPr="007464CC">
        <w:rPr>
          <w:rFonts w:ascii="Times New Roman" w:hAnsi="Times New Roman" w:cs="Times New Roman"/>
          <w:bCs/>
          <w:sz w:val="18"/>
          <w:szCs w:val="18"/>
        </w:rPr>
        <w:t xml:space="preserve">Traffic Safety Facts 2014: </w:t>
      </w:r>
      <w:r w:rsidRPr="007464CC">
        <w:rPr>
          <w:rFonts w:ascii="Times New Roman" w:hAnsi="Times New Roman" w:cs="Times New Roman"/>
          <w:bCs/>
          <w:iCs/>
          <w:color w:val="221E1F"/>
          <w:sz w:val="18"/>
          <w:szCs w:val="18"/>
        </w:rPr>
        <w:t xml:space="preserve">A Compilation of Motor Vehicle Crash Data from the Fatality Analysis Reporting System and the General Estimates System. </w:t>
      </w:r>
      <w:r w:rsidRPr="007464CC">
        <w:rPr>
          <w:rFonts w:ascii="Times New Roman" w:hAnsi="Times New Roman" w:cs="Times New Roman"/>
          <w:sz w:val="18"/>
          <w:szCs w:val="18"/>
        </w:rPr>
        <w:t>(Report No. DOT HS 812 261). Washington, DC: National Highway Traffic Safety Administration.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05245"/>
    <w:multiLevelType w:val="hybridMultilevel"/>
    <w:tmpl w:val="DFEC0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D7E01"/>
    <w:multiLevelType w:val="hybridMultilevel"/>
    <w:tmpl w:val="A0FA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Jichong">
    <w15:presenceInfo w15:providerId="None" w15:userId="Wu, Jich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77B"/>
    <w:rsid w:val="000227CF"/>
    <w:rsid w:val="0003702D"/>
    <w:rsid w:val="00126AD3"/>
    <w:rsid w:val="00245B4D"/>
    <w:rsid w:val="00471D97"/>
    <w:rsid w:val="0048377B"/>
    <w:rsid w:val="004E2C7A"/>
    <w:rsid w:val="005435BA"/>
    <w:rsid w:val="00743CC6"/>
    <w:rsid w:val="007B68F8"/>
    <w:rsid w:val="00850C3F"/>
    <w:rsid w:val="008511F1"/>
    <w:rsid w:val="00861F42"/>
    <w:rsid w:val="008752F3"/>
    <w:rsid w:val="00894F86"/>
    <w:rsid w:val="008A535E"/>
    <w:rsid w:val="008E486F"/>
    <w:rsid w:val="00A25141"/>
    <w:rsid w:val="00B40CD7"/>
    <w:rsid w:val="00BE7DDB"/>
    <w:rsid w:val="00C54C41"/>
    <w:rsid w:val="00DF120E"/>
    <w:rsid w:val="00E67CCA"/>
    <w:rsid w:val="00ED139A"/>
    <w:rsid w:val="00EF5180"/>
    <w:rsid w:val="00FB2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9E8D"/>
  <w15:docId w15:val="{C1D02CE4-43C4-4EF1-A507-65AE328B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B2D1D"/>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FB2D1D"/>
    <w:rPr>
      <w:rFonts w:eastAsiaTheme="minorHAnsi"/>
      <w:sz w:val="20"/>
      <w:szCs w:val="20"/>
      <w:lang w:eastAsia="en-US"/>
    </w:rPr>
  </w:style>
  <w:style w:type="character" w:styleId="FootnoteReference">
    <w:name w:val="footnote reference"/>
    <w:basedOn w:val="DefaultParagraphFont"/>
    <w:uiPriority w:val="99"/>
    <w:semiHidden/>
    <w:unhideWhenUsed/>
    <w:rsid w:val="00FB2D1D"/>
    <w:rPr>
      <w:vertAlign w:val="superscript"/>
    </w:rPr>
  </w:style>
  <w:style w:type="paragraph" w:styleId="NormalWeb">
    <w:name w:val="Normal (Web)"/>
    <w:basedOn w:val="Normal"/>
    <w:uiPriority w:val="99"/>
    <w:unhideWhenUsed/>
    <w:rsid w:val="00471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D97"/>
    <w:rPr>
      <w:color w:val="0000FF"/>
      <w:u w:val="single"/>
    </w:rPr>
  </w:style>
  <w:style w:type="character" w:styleId="FollowedHyperlink">
    <w:name w:val="FollowedHyperlink"/>
    <w:basedOn w:val="DefaultParagraphFont"/>
    <w:uiPriority w:val="99"/>
    <w:semiHidden/>
    <w:unhideWhenUsed/>
    <w:rsid w:val="000227CF"/>
    <w:rPr>
      <w:color w:val="800080" w:themeColor="followedHyperlink"/>
      <w:u w:val="single"/>
    </w:rPr>
  </w:style>
  <w:style w:type="table" w:styleId="TableGrid">
    <w:name w:val="Table Grid"/>
    <w:basedOn w:val="TableNormal"/>
    <w:uiPriority w:val="59"/>
    <w:rsid w:val="00743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702D"/>
    <w:rPr>
      <w:sz w:val="16"/>
      <w:szCs w:val="16"/>
    </w:rPr>
  </w:style>
  <w:style w:type="paragraph" w:styleId="CommentText">
    <w:name w:val="annotation text"/>
    <w:basedOn w:val="Normal"/>
    <w:link w:val="CommentTextChar"/>
    <w:uiPriority w:val="99"/>
    <w:unhideWhenUsed/>
    <w:rsid w:val="0003702D"/>
    <w:pPr>
      <w:spacing w:line="240" w:lineRule="auto"/>
    </w:pPr>
    <w:rPr>
      <w:sz w:val="20"/>
      <w:szCs w:val="20"/>
    </w:rPr>
  </w:style>
  <w:style w:type="character" w:customStyle="1" w:styleId="CommentTextChar">
    <w:name w:val="Comment Text Char"/>
    <w:basedOn w:val="DefaultParagraphFont"/>
    <w:link w:val="CommentText"/>
    <w:uiPriority w:val="99"/>
    <w:rsid w:val="0003702D"/>
    <w:rPr>
      <w:sz w:val="20"/>
      <w:szCs w:val="20"/>
    </w:rPr>
  </w:style>
  <w:style w:type="paragraph" w:styleId="CommentSubject">
    <w:name w:val="annotation subject"/>
    <w:basedOn w:val="CommentText"/>
    <w:next w:val="CommentText"/>
    <w:link w:val="CommentSubjectChar"/>
    <w:uiPriority w:val="99"/>
    <w:semiHidden/>
    <w:unhideWhenUsed/>
    <w:rsid w:val="0003702D"/>
    <w:rPr>
      <w:b/>
      <w:bCs/>
    </w:rPr>
  </w:style>
  <w:style w:type="character" w:customStyle="1" w:styleId="CommentSubjectChar">
    <w:name w:val="Comment Subject Char"/>
    <w:basedOn w:val="CommentTextChar"/>
    <w:link w:val="CommentSubject"/>
    <w:uiPriority w:val="99"/>
    <w:semiHidden/>
    <w:rsid w:val="0003702D"/>
    <w:rPr>
      <w:b/>
      <w:bCs/>
      <w:sz w:val="20"/>
      <w:szCs w:val="20"/>
    </w:rPr>
  </w:style>
  <w:style w:type="paragraph" w:styleId="ListParagraph">
    <w:name w:val="List Paragraph"/>
    <w:basedOn w:val="Normal"/>
    <w:uiPriority w:val="34"/>
    <w:qFormat/>
    <w:rsid w:val="0085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10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shstats.nhtsa.dot.gov/Api/Public/ViewPublication/81244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htsa.gov/content/nhtsa-ftp/251"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rashstats.nhtsa.dot.gov/Api/Public/ViewPublication/809438"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shstats.nhtsa.dot.gov/Api/Public/ViewPublication/812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86626-4A2B-4372-9D9B-A54CF304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Jia-Ern Pai</dc:creator>
  <cp:lastModifiedBy>Wu, Jichong</cp:lastModifiedBy>
  <cp:revision>3</cp:revision>
  <dcterms:created xsi:type="dcterms:W3CDTF">2021-04-03T13:37:00Z</dcterms:created>
  <dcterms:modified xsi:type="dcterms:W3CDTF">2021-04-03T14:10:00Z</dcterms:modified>
</cp:coreProperties>
</file>